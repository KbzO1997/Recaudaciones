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25C0D" w14:textId="77777777" w:rsidR="009F704B" w:rsidRPr="00D96A00" w:rsidRDefault="009F704B">
      <w:pPr>
        <w:rPr>
          <w:rFonts w:asciiTheme="minorHAnsi" w:hAnsiTheme="minorHAnsi" w:cstheme="minorHAnsi"/>
        </w:rPr>
      </w:pPr>
    </w:p>
    <w:p w14:paraId="1F22296E" w14:textId="77777777"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79"/>
        <w:gridCol w:w="2071"/>
        <w:gridCol w:w="2074"/>
      </w:tblGrid>
      <w:tr w:rsidR="00911BEF" w:rsidRPr="00D96A00" w14:paraId="72818D87" w14:textId="77777777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14:paraId="7C9C181B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14:paraId="0B55B807" w14:textId="77777777"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B37404" w:rsidRPr="002F0F8A" w14:paraId="1895275E" w14:textId="77777777" w:rsidTr="003133C3">
        <w:trPr>
          <w:trHeight w:val="438"/>
        </w:trPr>
        <w:tc>
          <w:tcPr>
            <w:tcW w:w="4279" w:type="dxa"/>
          </w:tcPr>
          <w:p w14:paraId="6F1F5B97" w14:textId="77777777" w:rsidR="00911BEF" w:rsidRPr="00D96A00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14:paraId="2109B142" w14:textId="77777777" w:rsidR="005406B4" w:rsidRPr="00890649" w:rsidRDefault="008A410E" w:rsidP="00890649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RECAUDACIONES</w:t>
            </w:r>
          </w:p>
          <w:p w14:paraId="0BE1FF21" w14:textId="77777777" w:rsidR="00911BEF" w:rsidRPr="00195273" w:rsidRDefault="00911BEF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</w:tc>
        <w:tc>
          <w:tcPr>
            <w:tcW w:w="2146" w:type="dxa"/>
          </w:tcPr>
          <w:p w14:paraId="780559C5" w14:textId="77777777" w:rsidR="00911BEF" w:rsidRPr="00D96A00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14:paraId="0051D108" w14:textId="4885B86D" w:rsidR="00911BEF" w:rsidRPr="00D96A00" w:rsidRDefault="00911BEF" w:rsidP="007531FE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DCCDA20" w14:textId="77777777"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14:paraId="16D8DCA3" w14:textId="3CA628B9" w:rsidR="00911BEF" w:rsidRPr="00D96A00" w:rsidRDefault="00911BEF" w:rsidP="0049241E">
            <w:pPr>
              <w:rPr>
                <w:rFonts w:asciiTheme="minorHAnsi" w:hAnsiTheme="minorHAnsi" w:cstheme="minorHAnsi"/>
                <w:lang w:val="es-ES_tradnl"/>
              </w:rPr>
            </w:pPr>
          </w:p>
        </w:tc>
      </w:tr>
      <w:tr w:rsidR="00B37404" w:rsidRPr="00EF5439" w14:paraId="79814C84" w14:textId="77777777" w:rsidTr="003133C3">
        <w:trPr>
          <w:trHeight w:val="438"/>
        </w:trPr>
        <w:tc>
          <w:tcPr>
            <w:tcW w:w="4279" w:type="dxa"/>
          </w:tcPr>
          <w:p w14:paraId="2D1405EF" w14:textId="77777777" w:rsidR="00911BEF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14:paraId="743471EB" w14:textId="1003AE2B" w:rsidR="00911BEF" w:rsidRPr="00890649" w:rsidRDefault="000E029D" w:rsidP="00BC4CFD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 xml:space="preserve">NUEVA </w:t>
            </w:r>
            <w:r w:rsidR="0049241E">
              <w:rPr>
                <w:rFonts w:asciiTheme="minorHAnsi" w:hAnsiTheme="minorHAnsi" w:cstheme="minorHAnsi"/>
                <w:lang w:val="es-EC"/>
              </w:rPr>
              <w:t xml:space="preserve">RECAUDACIÓN </w:t>
            </w:r>
            <w:r>
              <w:rPr>
                <w:rFonts w:asciiTheme="minorHAnsi" w:hAnsiTheme="minorHAnsi" w:cstheme="minorHAnsi"/>
                <w:lang w:val="es-EC"/>
              </w:rPr>
              <w:t>AGENCIA NACIONAL DE TRANSITO</w:t>
            </w:r>
          </w:p>
          <w:p w14:paraId="1B034B3F" w14:textId="77777777" w:rsidR="00D96A00" w:rsidRPr="00D96A00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14:paraId="686A6190" w14:textId="77777777"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14:paraId="542DBB8F" w14:textId="77777777"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 w14:paraId="6035A7C4" w14:textId="77777777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14:paraId="70614F8C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D96A00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F5439" w14:paraId="75CDD27D" w14:textId="77777777" w:rsidTr="009F704B">
        <w:trPr>
          <w:trHeight w:val="366"/>
        </w:trPr>
        <w:tc>
          <w:tcPr>
            <w:tcW w:w="8550" w:type="dxa"/>
            <w:gridSpan w:val="3"/>
          </w:tcPr>
          <w:p w14:paraId="0571F86D" w14:textId="77777777" w:rsidR="00B545B2" w:rsidRDefault="00B545B2" w:rsidP="009F704B">
            <w:pPr>
              <w:rPr>
                <w:rFonts w:asciiTheme="minorHAnsi" w:hAnsiTheme="minorHAnsi" w:cstheme="minorHAnsi"/>
                <w:lang w:val="es-EC"/>
              </w:rPr>
            </w:pPr>
          </w:p>
          <w:p w14:paraId="6872B38E" w14:textId="77777777" w:rsidR="00DC5E1E" w:rsidRDefault="000E029D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banco Bolivariano realiza convenio con la empresa pública para iniciar la recaudación de la Agencia Nacional de Tránsito en nuestros canales físicos y virtuales.</w:t>
            </w:r>
          </w:p>
          <w:p w14:paraId="37A23AC6" w14:textId="05FAC3C2" w:rsidR="00807A07" w:rsidRDefault="00DC5E1E" w:rsidP="000E029D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Como condición la empresa pública ha solicitado que se adicione la forma de pago tarjeta de crédito para esta recaudación. </w:t>
            </w:r>
            <w:r w:rsidR="000E029D">
              <w:rPr>
                <w:rFonts w:asciiTheme="minorHAnsi" w:hAnsiTheme="minorHAnsi" w:cstheme="minorHAnsi"/>
              </w:rPr>
              <w:t xml:space="preserve"> </w:t>
            </w:r>
          </w:p>
          <w:p w14:paraId="448D24E9" w14:textId="77777777" w:rsidR="00C669AF" w:rsidRPr="00D96A00" w:rsidRDefault="00C669AF" w:rsidP="00DC5E1E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EF5439" w14:paraId="47C9FB21" w14:textId="77777777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14:paraId="7410E910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F5439" w14:paraId="530F4465" w14:textId="77777777" w:rsidTr="009F704B">
        <w:trPr>
          <w:trHeight w:val="332"/>
        </w:trPr>
        <w:tc>
          <w:tcPr>
            <w:tcW w:w="8550" w:type="dxa"/>
            <w:gridSpan w:val="3"/>
          </w:tcPr>
          <w:p w14:paraId="2AB4059E" w14:textId="77777777" w:rsidR="009D5E79" w:rsidRDefault="009D5E79" w:rsidP="009D5E79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0F13EE3A" w14:textId="01BB6313" w:rsidR="00DC5E1E" w:rsidRPr="00DC5E1E" w:rsidRDefault="00DC5E1E" w:rsidP="00672706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</w:rPr>
              <w:t>Banco Bolivariano podrá recaudar los valores por los siguientes conceptos por l</w:t>
            </w:r>
            <w:r w:rsidR="008A3E7B" w:rsidRPr="00DC5E1E">
              <w:rPr>
                <w:rFonts w:asciiTheme="minorHAnsi" w:hAnsiTheme="minorHAnsi" w:cstheme="minorHAnsi"/>
              </w:rPr>
              <w:t xml:space="preserve">a </w:t>
            </w:r>
            <w:r w:rsidRPr="00DC5E1E">
              <w:rPr>
                <w:rFonts w:asciiTheme="minorHAnsi" w:hAnsiTheme="minorHAnsi" w:cstheme="minorHAnsi"/>
              </w:rPr>
              <w:t>Agencia Nacional de Tránsito, con sus tipos de identificaciones:</w:t>
            </w:r>
          </w:p>
          <w:p w14:paraId="1434D72A" w14:textId="5A4C6858" w:rsidR="00DC5E1E" w:rsidRDefault="00DC5E1E" w:rsidP="00DC5E1E">
            <w:pPr>
              <w:jc w:val="center"/>
              <w:rPr>
                <w:rFonts w:asciiTheme="minorHAnsi" w:hAnsiTheme="minorHAnsi" w:cstheme="minorHAnsi"/>
              </w:rPr>
            </w:pPr>
            <w:r w:rsidRPr="00DC5E1E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56F02D68" wp14:editId="055CAAC0">
                  <wp:extent cx="2933598" cy="1521329"/>
                  <wp:effectExtent l="0" t="0" r="63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453" cy="153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D4073" w14:textId="77777777" w:rsidR="00DC5E1E" w:rsidRPr="00DC5E1E" w:rsidRDefault="00DC5E1E" w:rsidP="00DC5E1E">
            <w:pPr>
              <w:jc w:val="both"/>
              <w:rPr>
                <w:rFonts w:asciiTheme="minorHAnsi" w:hAnsiTheme="minorHAnsi" w:cstheme="minorHAnsi"/>
              </w:rPr>
            </w:pPr>
          </w:p>
          <w:p w14:paraId="69CCCC89" w14:textId="7D929868" w:rsidR="0011633B" w:rsidRDefault="0011633B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tipo de pago Solicitudes es no matriculable, dado que el número de trámite es variable. (</w:t>
            </w:r>
            <w:r w:rsidRPr="0011633B">
              <w:rPr>
                <w:rFonts w:asciiTheme="minorHAnsi" w:hAnsiTheme="minorHAnsi" w:cstheme="minorHAnsi"/>
                <w:b/>
              </w:rPr>
              <w:t>Ver anexo 1</w:t>
            </w:r>
            <w:r>
              <w:rPr>
                <w:rFonts w:asciiTheme="minorHAnsi" w:hAnsiTheme="minorHAnsi" w:cstheme="minorHAnsi"/>
              </w:rPr>
              <w:t>)</w:t>
            </w:r>
          </w:p>
          <w:p w14:paraId="0D1A9196" w14:textId="1777CBA9" w:rsidR="00C669A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Sólo se permitirá realizar el pago total de la deuda. No se aceptan abonos.</w:t>
            </w:r>
          </w:p>
          <w:p w14:paraId="4A262F94" w14:textId="17D5F77C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recaudación estará disponible en nuestros canales digitales 24/7.</w:t>
            </w:r>
          </w:p>
          <w:p w14:paraId="06840447" w14:textId="2038EA20" w:rsidR="00193C0F" w:rsidRDefault="00193C0F" w:rsidP="002E462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Estará disponible en los siguientes canales </w:t>
            </w:r>
            <w:r w:rsidR="00442F3C">
              <w:rPr>
                <w:rFonts w:asciiTheme="minorHAnsi" w:hAnsiTheme="minorHAnsi" w:cstheme="minorHAnsi"/>
              </w:rPr>
              <w:t xml:space="preserve">las siguientes </w:t>
            </w:r>
            <w:r>
              <w:rPr>
                <w:rFonts w:asciiTheme="minorHAnsi" w:hAnsiTheme="minorHAnsi" w:cstheme="minorHAnsi"/>
              </w:rPr>
              <w:t xml:space="preserve">formas de pago: </w:t>
            </w:r>
          </w:p>
          <w:p w14:paraId="4A0A1E11" w14:textId="77777777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tbl>
            <w:tblPr>
              <w:tblW w:w="4626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3084"/>
            </w:tblGrid>
            <w:tr w:rsidR="00193C0F" w14:paraId="6611BC57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1096E045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EC" w:eastAsia="es-EC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CANAL</w:t>
                  </w:r>
                </w:p>
              </w:tc>
              <w:tc>
                <w:tcPr>
                  <w:tcW w:w="30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bottom"/>
                  <w:hideMark/>
                </w:tcPr>
                <w:p w14:paraId="07265EDB" w14:textId="77777777" w:rsidR="00193C0F" w:rsidRDefault="00193C0F" w:rsidP="00193C0F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FORMAS DE PAGO</w:t>
                  </w:r>
                </w:p>
              </w:tc>
            </w:tr>
            <w:tr w:rsidR="00193C0F" w14:paraId="006BF99F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34C11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24online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3A08AF" w14:textId="208C0AD3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  <w:tr w:rsidR="00193C0F" w14:paraId="15EA7B45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53E649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24móvil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B647BA" w14:textId="34C84282" w:rsidR="00193C0F" w:rsidRDefault="00116A54" w:rsidP="00B249A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  <w:tr w:rsidR="00193C0F" w14:paraId="06886750" w14:textId="77777777" w:rsidTr="00193C0F">
              <w:trPr>
                <w:trHeight w:val="254"/>
                <w:jc w:val="center"/>
              </w:trPr>
              <w:tc>
                <w:tcPr>
                  <w:tcW w:w="15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0A048D" w14:textId="77777777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Ventanilla</w:t>
                  </w:r>
                </w:p>
              </w:tc>
              <w:tc>
                <w:tcPr>
                  <w:tcW w:w="30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D8372" w14:textId="1820CF0F" w:rsidR="00193C0F" w:rsidRDefault="00193C0F" w:rsidP="00193C0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cuenta; tarjeta de crédito</w:t>
                  </w:r>
                </w:p>
              </w:tc>
            </w:tr>
          </w:tbl>
          <w:p w14:paraId="6EB40A42" w14:textId="0BAB103F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3C9B0260" w14:textId="5B2D719C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796C4A81" w14:textId="7FBB71F1" w:rsidR="00193C0F" w:rsidRDefault="00193C0F" w:rsidP="00193C0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1C95252C" w14:textId="0F0FE187" w:rsidR="009F26D6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lastRenderedPageBreak/>
              <w:t>Los pasos para realizar la recaudación en el 24online son:</w:t>
            </w:r>
          </w:p>
          <w:p w14:paraId="6F4BBAA7" w14:textId="77777777" w:rsidR="00C35A4A" w:rsidRPr="00C932C3" w:rsidRDefault="00C35A4A" w:rsidP="009F26D6">
            <w:pPr>
              <w:jc w:val="both"/>
              <w:rPr>
                <w:rFonts w:asciiTheme="minorHAnsi" w:hAnsiTheme="minorHAnsi" w:cstheme="minorHAnsi"/>
              </w:rPr>
            </w:pPr>
          </w:p>
          <w:p w14:paraId="20BFC741" w14:textId="59888BCF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Ingresar a 24online desde Bolivariano.com, selecciona la opción </w:t>
            </w:r>
            <w:r w:rsidR="0011633B">
              <w:rPr>
                <w:rFonts w:asciiTheme="minorHAnsi" w:hAnsiTheme="minorHAnsi" w:cstheme="minorHAnsi"/>
              </w:rPr>
              <w:t>P</w:t>
            </w:r>
            <w:r>
              <w:rPr>
                <w:rFonts w:asciiTheme="minorHAnsi" w:hAnsiTheme="minorHAnsi" w:cstheme="minorHAnsi"/>
              </w:rPr>
              <w:t>agar</w:t>
            </w:r>
            <w:r w:rsidR="0011633B">
              <w:rPr>
                <w:rFonts w:asciiTheme="minorHAnsi" w:hAnsiTheme="minorHAnsi" w:cstheme="minorHAnsi"/>
              </w:rPr>
              <w:t>|</w:t>
            </w:r>
            <w:r>
              <w:rPr>
                <w:rFonts w:asciiTheme="minorHAnsi" w:hAnsiTheme="minorHAnsi" w:cstheme="minorHAnsi"/>
              </w:rPr>
              <w:t xml:space="preserve"> Pagar/matricular servicios</w:t>
            </w:r>
            <w:r w:rsidR="0011633B">
              <w:rPr>
                <w:rFonts w:asciiTheme="minorHAnsi" w:hAnsiTheme="minorHAnsi" w:cstheme="minorHAnsi"/>
              </w:rPr>
              <w:t>| Matricular servicios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  <w:p w14:paraId="784BB9EA" w14:textId="5C3C6013" w:rsidR="009F26D6" w:rsidRPr="0011633B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Escoge </w:t>
            </w:r>
            <w:r w:rsidR="00B249A1">
              <w:rPr>
                <w:rFonts w:asciiTheme="minorHAnsi" w:hAnsiTheme="minorHAnsi" w:cstheme="minorHAnsi"/>
              </w:rPr>
              <w:t>Automotores y peatones</w:t>
            </w:r>
            <w:r>
              <w:rPr>
                <w:rFonts w:asciiTheme="minorHAnsi" w:hAnsiTheme="minorHAnsi" w:cstheme="minorHAnsi"/>
              </w:rPr>
              <w:t xml:space="preserve">, y elige </w:t>
            </w:r>
            <w:r w:rsidR="0011633B">
              <w:rPr>
                <w:rFonts w:asciiTheme="minorHAnsi" w:hAnsiTheme="minorHAnsi" w:cstheme="minorHAnsi"/>
                <w:b/>
              </w:rPr>
              <w:t>ANT- Agencia Nacional de Tránsito</w:t>
            </w:r>
            <w:r>
              <w:rPr>
                <w:rFonts w:asciiTheme="minorHAnsi" w:hAnsiTheme="minorHAnsi" w:cstheme="minorHAnsi"/>
                <w:b/>
              </w:rPr>
              <w:t>.</w:t>
            </w:r>
          </w:p>
          <w:p w14:paraId="133EB357" w14:textId="593BEB40" w:rsidR="0011633B" w:rsidRPr="0011633B" w:rsidRDefault="0011633B" w:rsidP="009F26D6">
            <w:pPr>
              <w:pStyle w:val="NormalWeb"/>
              <w:numPr>
                <w:ilvl w:val="0"/>
                <w:numId w:val="9"/>
              </w:numPr>
            </w:pPr>
            <w:r w:rsidRPr="0011633B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n e</w:t>
            </w:r>
            <w:r w:rsidRPr="0011633B">
              <w:rPr>
                <w:rFonts w:asciiTheme="minorHAnsi" w:hAnsiTheme="minorHAnsi" w:cstheme="minorHAnsi"/>
              </w:rPr>
              <w:t xml:space="preserve">l campo </w:t>
            </w:r>
            <w:r>
              <w:rPr>
                <w:rFonts w:asciiTheme="minorHAnsi" w:hAnsiTheme="minorHAnsi" w:cstheme="minorHAnsi"/>
                <w:b/>
              </w:rPr>
              <w:t xml:space="preserve">Tipo de pago </w:t>
            </w:r>
            <w:r w:rsidR="00B37404">
              <w:rPr>
                <w:rFonts w:asciiTheme="minorHAnsi" w:hAnsiTheme="minorHAnsi" w:cstheme="minorHAnsi"/>
              </w:rPr>
              <w:t xml:space="preserve">escoge el concepto a </w:t>
            </w:r>
            <w:r>
              <w:rPr>
                <w:rFonts w:asciiTheme="minorHAnsi" w:hAnsiTheme="minorHAnsi" w:cstheme="minorHAnsi"/>
              </w:rPr>
              <w:t xml:space="preserve">pagar: </w:t>
            </w:r>
          </w:p>
          <w:p w14:paraId="03EBBCFD" w14:textId="0470B9A2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Citaciones</w:t>
            </w:r>
          </w:p>
          <w:p w14:paraId="738E346B" w14:textId="65760D6E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Convenios de pago</w:t>
            </w:r>
          </w:p>
          <w:p w14:paraId="7CEE2307" w14:textId="56E4AE7B" w:rsidR="0011633B" w:rsidRPr="0011633B" w:rsidRDefault="0011633B" w:rsidP="0011633B">
            <w:pPr>
              <w:pStyle w:val="NormalWeb"/>
              <w:numPr>
                <w:ilvl w:val="1"/>
                <w:numId w:val="9"/>
              </w:numPr>
            </w:pPr>
            <w:r>
              <w:rPr>
                <w:rFonts w:asciiTheme="minorHAnsi" w:hAnsiTheme="minorHAnsi" w:cstheme="minorHAnsi"/>
              </w:rPr>
              <w:t>Solicitudes (servicio no matriculable)</w:t>
            </w:r>
          </w:p>
          <w:p w14:paraId="524EB57A" w14:textId="2CF41DF1" w:rsidR="0011633B" w:rsidRDefault="0011633B" w:rsidP="0011633B">
            <w:pPr>
              <w:pStyle w:val="NormalWeb"/>
              <w:jc w:val="center"/>
            </w:pPr>
            <w:r w:rsidRPr="0011633B">
              <w:rPr>
                <w:noProof/>
              </w:rPr>
              <w:drawing>
                <wp:inline distT="0" distB="0" distL="0" distR="0" wp14:anchorId="39951D77" wp14:editId="11393F41">
                  <wp:extent cx="3595454" cy="2191360"/>
                  <wp:effectExtent l="19050" t="19050" r="24130" b="1905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750" cy="2204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2D67AA" w14:textId="1CF6D7CB" w:rsidR="0011633B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t>Aplica para Citaciones y convenios de pago:</w:t>
            </w:r>
          </w:p>
          <w:p w14:paraId="0C2833C8" w14:textId="51FFD5B4" w:rsidR="009F26D6" w:rsidRPr="0028380A" w:rsidRDefault="009F26D6" w:rsidP="009F26D6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 xml:space="preserve">Ingresa </w:t>
            </w:r>
            <w:r w:rsidR="00B37404">
              <w:rPr>
                <w:rFonts w:asciiTheme="minorHAnsi" w:hAnsiTheme="minorHAnsi" w:cstheme="minorHAnsi"/>
              </w:rPr>
              <w:t xml:space="preserve">el tipo de identificación </w:t>
            </w:r>
            <w:r>
              <w:rPr>
                <w:rFonts w:asciiTheme="minorHAnsi" w:hAnsiTheme="minorHAnsi" w:cstheme="minorHAnsi"/>
              </w:rPr>
              <w:t>y asigna un alias para registrarte.</w:t>
            </w:r>
          </w:p>
          <w:p w14:paraId="7D57372D" w14:textId="77777777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Confirma tu matriculación ingresando tu código de seguridad.</w:t>
            </w:r>
          </w:p>
          <w:p w14:paraId="15ECAA0B" w14:textId="345A5786" w:rsidR="009F26D6" w:rsidRDefault="009F26D6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 xml:space="preserve">Da clic en pagar para realizar el pago. </w:t>
            </w:r>
          </w:p>
          <w:p w14:paraId="08DC8746" w14:textId="0657C7B7" w:rsidR="007326D2" w:rsidRDefault="007326D2" w:rsidP="009F26D6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16068FF4" w14:textId="389D772C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259E4A" wp14:editId="0540F51B">
                  <wp:extent cx="3247949" cy="2753271"/>
                  <wp:effectExtent l="19050" t="19050" r="10160" b="285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9" cy="27770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1B452" w14:textId="77777777" w:rsidR="00B37404" w:rsidRDefault="00B37404" w:rsidP="00B37404">
            <w:pPr>
              <w:pStyle w:val="Prrafodelista"/>
              <w:ind w:left="1080"/>
              <w:jc w:val="center"/>
              <w:rPr>
                <w:rFonts w:asciiTheme="minorHAnsi" w:hAnsiTheme="minorHAnsi" w:cstheme="minorHAnsi"/>
              </w:rPr>
            </w:pPr>
          </w:p>
          <w:p w14:paraId="6EC64A93" w14:textId="1570602E" w:rsidR="00B37404" w:rsidRPr="00C932C3" w:rsidRDefault="00B37404" w:rsidP="00B37404">
            <w:pPr>
              <w:pStyle w:val="NormalWeb"/>
              <w:jc w:val="center"/>
            </w:pPr>
            <w:r w:rsidRPr="00A95CC0">
              <w:rPr>
                <w:highlight w:val="yellow"/>
              </w:rPr>
              <w:t>Aplica para Solicitudes:</w:t>
            </w:r>
          </w:p>
          <w:p w14:paraId="2D7EF265" w14:textId="29BB30EB" w:rsidR="00B37404" w:rsidRPr="007326D2" w:rsidRDefault="00B37404" w:rsidP="00B37404">
            <w:pPr>
              <w:pStyle w:val="NormalWeb"/>
              <w:numPr>
                <w:ilvl w:val="0"/>
                <w:numId w:val="9"/>
              </w:numPr>
            </w:pPr>
            <w:r>
              <w:rPr>
                <w:rFonts w:asciiTheme="minorHAnsi" w:hAnsiTheme="minorHAnsi" w:cstheme="minorHAnsi"/>
              </w:rPr>
              <w:t>Ingresa la orden de pago y realiza la consulta para luego realizar el pago (servicio no matriculable).</w:t>
            </w:r>
          </w:p>
          <w:p w14:paraId="7A39C9E4" w14:textId="77777777" w:rsidR="007326D2" w:rsidRDefault="007326D2" w:rsidP="007326D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Puede realizar el pago con su cuenta o tarjeta (diferido con intereses)</w:t>
            </w:r>
          </w:p>
          <w:p w14:paraId="0D506C9C" w14:textId="77777777" w:rsidR="007326D2" w:rsidRPr="0011633B" w:rsidRDefault="007326D2" w:rsidP="007326D2">
            <w:pPr>
              <w:pStyle w:val="NormalWeb"/>
              <w:ind w:left="1080"/>
            </w:pPr>
          </w:p>
          <w:p w14:paraId="1A7FC1A6" w14:textId="5055C712" w:rsidR="00B37404" w:rsidRPr="00B37404" w:rsidRDefault="00B37404" w:rsidP="00B37404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  <w:r w:rsidRPr="00B37404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05C2ECF6" wp14:editId="1337D5B4">
                  <wp:extent cx="3789274" cy="2679884"/>
                  <wp:effectExtent l="19050" t="19050" r="20955" b="254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275" cy="2728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4422AB" w14:textId="77777777" w:rsidR="00C669AF" w:rsidRDefault="00C669AF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</w:rPr>
            </w:pPr>
          </w:p>
          <w:p w14:paraId="57F2B636" w14:textId="77777777" w:rsidR="009F26D6" w:rsidRPr="00C932C3" w:rsidRDefault="009F26D6" w:rsidP="009F26D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para realizar la recaudación en el 24</w:t>
            </w:r>
            <w:r>
              <w:rPr>
                <w:rFonts w:asciiTheme="minorHAnsi" w:hAnsiTheme="minorHAnsi" w:cstheme="minorHAnsi"/>
              </w:rPr>
              <w:t>móvil</w:t>
            </w:r>
            <w:r w:rsidRPr="00C932C3">
              <w:rPr>
                <w:rFonts w:asciiTheme="minorHAnsi" w:hAnsiTheme="minorHAnsi" w:cstheme="minorHAnsi"/>
              </w:rPr>
              <w:t xml:space="preserve"> son:</w:t>
            </w:r>
          </w:p>
          <w:p w14:paraId="2C95437D" w14:textId="5A31620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a la app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 banco Bolivariano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con tu usuario y clave</w:t>
            </w:r>
          </w:p>
          <w:p w14:paraId="754AD0F9" w14:textId="443C4283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Dar clic en el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>Pagar|Pagar Servicio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escoge la opción </w:t>
            </w:r>
            <w:r>
              <w:rPr>
                <w:rFonts w:asciiTheme="minorHAnsi" w:hAnsiTheme="minorHAnsi" w:cstheme="minorHAnsi"/>
                <w:color w:val="000000" w:themeColor="text1"/>
              </w:rPr>
              <w:t>Automotores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. </w:t>
            </w:r>
          </w:p>
          <w:p w14:paraId="523FD3FF" w14:textId="570DA302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Selecciona el registro a pagar (previamente matriculado desde el 24online)</w:t>
            </w:r>
          </w:p>
          <w:p w14:paraId="75B4BB12" w14:textId="0CD0D15C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la </w:t>
            </w:r>
            <w:r w:rsidR="00442F3C">
              <w:rPr>
                <w:rFonts w:asciiTheme="minorHAnsi" w:hAnsiTheme="minorHAnsi" w:cstheme="minorHAnsi"/>
                <w:color w:val="000000" w:themeColor="text1"/>
              </w:rPr>
              <w:t>cuenta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ins w:id="0" w:author="Wendy Cedeño Ley" w:date="2022-10-04T13:58:00Z">
              <w:r w:rsidR="0052006E">
                <w:rPr>
                  <w:rFonts w:asciiTheme="minorHAnsi" w:hAnsiTheme="minorHAnsi" w:cstheme="minorHAnsi"/>
                  <w:color w:val="000000" w:themeColor="text1"/>
                </w:rPr>
                <w:t xml:space="preserve">o tarjeta </w:t>
              </w:r>
            </w:ins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y confirma tu pago. </w:t>
            </w:r>
          </w:p>
          <w:p w14:paraId="56619DF3" w14:textId="577B397A" w:rsidR="009F26D6" w:rsidRDefault="009F26D6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</w:rPr>
            </w:pPr>
          </w:p>
          <w:p w14:paraId="2D58E0D4" w14:textId="00729838" w:rsidR="00FA3671" w:rsidRDefault="00FA3671" w:rsidP="00F13AE6">
            <w:pPr>
              <w:pStyle w:val="Prrafodelista"/>
              <w:ind w:left="36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>Nota:</w:t>
            </w:r>
            <w:r w:rsidRPr="008C55AC">
              <w:rPr>
                <w:rFonts w:asciiTheme="minorHAnsi" w:hAnsiTheme="minorHAnsi" w:cstheme="minorHAnsi"/>
                <w:sz w:val="22"/>
                <w:szCs w:val="22"/>
              </w:rPr>
              <w:t xml:space="preserve"> el servicio debe estar previamente matriculado, no se aceptarán en este canal los tipo</w:t>
            </w:r>
            <w:r w:rsidR="007326D2" w:rsidRPr="008C55AC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C55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Solicitudes</w:t>
            </w:r>
            <w:r w:rsidR="0079737C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bookmarkStart w:id="1" w:name="_GoBack"/>
            <w:bookmarkEnd w:id="1"/>
          </w:p>
          <w:p w14:paraId="413B1716" w14:textId="768AEE88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EDC63A" w14:textId="614A3BA7" w:rsidR="00F13AE6" w:rsidRDefault="00F13AE6" w:rsidP="00C669AF">
            <w:pPr>
              <w:pStyle w:val="Prrafodelista"/>
              <w:ind w:left="10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659148" w14:textId="5372D6F0" w:rsidR="00F13AE6" w:rsidRPr="00C932C3" w:rsidRDefault="00F13AE6" w:rsidP="00F13AE6">
            <w:pPr>
              <w:jc w:val="both"/>
              <w:rPr>
                <w:rFonts w:asciiTheme="minorHAnsi" w:hAnsiTheme="minorHAnsi" w:cstheme="minorHAnsi"/>
              </w:rPr>
            </w:pPr>
            <w:r w:rsidRPr="00C932C3">
              <w:rPr>
                <w:rFonts w:asciiTheme="minorHAnsi" w:hAnsiTheme="minorHAnsi" w:cstheme="minorHAnsi"/>
              </w:rPr>
              <w:t>Los pasos par</w:t>
            </w:r>
            <w:r>
              <w:rPr>
                <w:rFonts w:asciiTheme="minorHAnsi" w:hAnsiTheme="minorHAnsi" w:cstheme="minorHAnsi"/>
              </w:rPr>
              <w:t>a realizar la recaudación en SAT</w:t>
            </w:r>
            <w:r w:rsidRPr="00C932C3">
              <w:rPr>
                <w:rFonts w:asciiTheme="minorHAnsi" w:hAnsiTheme="minorHAnsi" w:cstheme="minorHAnsi"/>
              </w:rPr>
              <w:t xml:space="preserve"> </w:t>
            </w:r>
            <w:r w:rsidRPr="0052006E">
              <w:rPr>
                <w:rFonts w:asciiTheme="minorHAnsi" w:hAnsiTheme="minorHAnsi"/>
                <w:highlight w:val="yellow"/>
                <w:rPrChange w:id="2" w:author="Wendy Cedeño Ley" w:date="2022-10-04T13:58:00Z">
                  <w:rPr>
                    <w:rFonts w:asciiTheme="minorHAnsi" w:hAnsiTheme="minorHAnsi"/>
                  </w:rPr>
                </w:rPrChange>
              </w:rPr>
              <w:t>son</w:t>
            </w:r>
            <w:del w:id="3" w:author="Wendy Cedeño Ley" w:date="2022-10-04T13:58:00Z">
              <w:r w:rsidRPr="00C932C3">
                <w:rPr>
                  <w:rFonts w:asciiTheme="minorHAnsi" w:hAnsiTheme="minorHAnsi" w:cstheme="minorHAnsi"/>
                </w:rPr>
                <w:delText>:</w:delText>
              </w:r>
            </w:del>
            <w:ins w:id="4" w:author="Wendy Cedeño Ley" w:date="2022-10-04T13:58:00Z">
              <w:r w:rsidR="0052006E" w:rsidRPr="0052006E">
                <w:rPr>
                  <w:rFonts w:asciiTheme="minorHAnsi" w:hAnsiTheme="minorHAnsi" w:cstheme="minorHAnsi"/>
                  <w:highlight w:val="yellow"/>
                </w:rPr>
                <w:t xml:space="preserve"> (por el momento solo aplica cuentas)</w:t>
              </w:r>
              <w:r w:rsidRPr="0052006E">
                <w:rPr>
                  <w:rFonts w:asciiTheme="minorHAnsi" w:hAnsiTheme="minorHAnsi" w:cstheme="minorHAnsi"/>
                  <w:highlight w:val="yellow"/>
                </w:rPr>
                <w:t>:</w:t>
              </w:r>
            </w:ins>
          </w:p>
          <w:p w14:paraId="4BD39E6D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Ingresa a </w:t>
            </w:r>
            <w:hyperlink r:id="rId15" w:history="1">
              <w:r w:rsidRPr="00F34C64">
                <w:rPr>
                  <w:rStyle w:val="Hipervnculo"/>
                  <w:rFonts w:asciiTheme="minorHAnsi" w:hAnsiTheme="minorHAnsi" w:cstheme="minorHAnsi"/>
                </w:rPr>
                <w:t>www.bolivariano.com</w:t>
              </w:r>
            </w:hyperlink>
          </w:p>
          <w:p w14:paraId="10718900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Escoge SAT, digita usuario y clave</w:t>
            </w:r>
          </w:p>
          <w:p w14:paraId="6EA190D3" w14:textId="4B78F321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Escoge menú </w:t>
            </w:r>
            <w:r>
              <w:rPr>
                <w:rFonts w:asciiTheme="minorHAnsi" w:hAnsiTheme="minorHAnsi" w:cstheme="minorHAnsi"/>
                <w:color w:val="000000" w:themeColor="text1"/>
              </w:rPr>
              <w:t>24online|Pago de servicios|Pagar</w:t>
            </w:r>
          </w:p>
          <w:p w14:paraId="473DE7F6" w14:textId="77777777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Ingresa los datos solicitados.</w:t>
            </w:r>
          </w:p>
          <w:p w14:paraId="2CF8A534" w14:textId="160D7BAA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Click en Consultar y luego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Pagar. </w:t>
            </w:r>
          </w:p>
          <w:p w14:paraId="1E4DD93D" w14:textId="48ADEB0C" w:rsidR="00F13AE6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Podrá pagar con débito en cuenta </w:t>
            </w:r>
          </w:p>
          <w:p w14:paraId="66EDB51D" w14:textId="77777777" w:rsidR="00F13AE6" w:rsidRPr="00F34C64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C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  <w:lang w:val="es-EC"/>
              </w:rPr>
              <w:t xml:space="preserve">Ventanilla </w:t>
            </w:r>
            <w:r w:rsidRPr="00F34C64">
              <w:rPr>
                <w:rFonts w:asciiTheme="minorHAnsi" w:hAnsiTheme="minorHAnsi" w:cstheme="minorHAnsi"/>
                <w:b/>
                <w:color w:val="000000" w:themeColor="text1"/>
                <w:lang w:val="es-EC"/>
              </w:rPr>
              <w:t>(para personas y jurídicas)</w:t>
            </w:r>
          </w:p>
          <w:p w14:paraId="4849F8EB" w14:textId="791947F8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 xml:space="preserve">Indicar </w:t>
            </w:r>
            <w:r>
              <w:rPr>
                <w:rFonts w:asciiTheme="minorHAnsi" w:hAnsiTheme="minorHAnsi" w:cstheme="minorHAnsi"/>
                <w:color w:val="000000" w:themeColor="text1"/>
              </w:rPr>
              <w:t>el tipo de solicitud e identificación al cajero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8DF31FA" w14:textId="3A994676" w:rsidR="00F13AE6" w:rsidRPr="00F34C64" w:rsidRDefault="00F13AE6" w:rsidP="00F13AE6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F34C64">
              <w:rPr>
                <w:rFonts w:asciiTheme="minorHAnsi" w:hAnsiTheme="minorHAnsi" w:cstheme="minorHAnsi"/>
                <w:color w:val="000000" w:themeColor="text1"/>
              </w:rPr>
              <w:t>Puede pagar en efectivo, cheque, debito cuenta BB</w:t>
            </w:r>
            <w:r w:rsidR="00B21D15">
              <w:rPr>
                <w:rFonts w:asciiTheme="minorHAnsi" w:hAnsiTheme="minorHAnsi" w:cstheme="minorHAnsi"/>
                <w:color w:val="000000" w:themeColor="text1"/>
              </w:rPr>
              <w:t>, tarjeta de crédito</w:t>
            </w:r>
            <w:r w:rsidRPr="00F34C6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14:paraId="531F0439" w14:textId="77777777" w:rsidR="00F13AE6" w:rsidRPr="00F13AE6" w:rsidRDefault="00F13AE6" w:rsidP="00F13AE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9F5501C" w14:textId="77777777" w:rsidR="0000592A" w:rsidRPr="009D5E79" w:rsidRDefault="0000592A" w:rsidP="0058025C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2"/>
                <w:lang w:val="es-EC"/>
              </w:rPr>
            </w:pPr>
          </w:p>
        </w:tc>
      </w:tr>
      <w:tr w:rsidR="00911BEF" w:rsidRPr="00D96A00" w14:paraId="57E37509" w14:textId="77777777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14:paraId="0BBFCB35" w14:textId="77777777"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00592A" w14:paraId="361B4D9B" w14:textId="77777777">
        <w:trPr>
          <w:trHeight w:val="281"/>
        </w:trPr>
        <w:tc>
          <w:tcPr>
            <w:tcW w:w="8550" w:type="dxa"/>
            <w:gridSpan w:val="3"/>
          </w:tcPr>
          <w:p w14:paraId="4C0DD0BB" w14:textId="77777777" w:rsidR="008B73AA" w:rsidRDefault="00320CFD" w:rsidP="001D3FEB">
            <w:p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>
              <w:rPr>
                <w:rFonts w:asciiTheme="minorHAnsi" w:hAnsiTheme="minorHAnsi" w:cstheme="minorHAnsi"/>
                <w:bCs/>
                <w:lang w:val="es-EC"/>
              </w:rPr>
              <w:t>N/A</w:t>
            </w:r>
          </w:p>
          <w:p w14:paraId="490D7671" w14:textId="77777777" w:rsidR="00ED6AD3" w:rsidRPr="0058025C" w:rsidRDefault="00ED6AD3" w:rsidP="00140CFD">
            <w:pPr>
              <w:rPr>
                <w:lang w:val="es-EC"/>
              </w:rPr>
            </w:pPr>
          </w:p>
          <w:p w14:paraId="2485A518" w14:textId="77777777" w:rsidR="00CD6588" w:rsidRPr="001D3FEB" w:rsidRDefault="00CD6588" w:rsidP="00140CFD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D96A00" w14:paraId="65F0192F" w14:textId="77777777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14:paraId="507CFC83" w14:textId="77777777"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F5439" w14:paraId="03778EAC" w14:textId="77777777">
        <w:trPr>
          <w:trHeight w:val="281"/>
        </w:trPr>
        <w:tc>
          <w:tcPr>
            <w:tcW w:w="8550" w:type="dxa"/>
            <w:gridSpan w:val="3"/>
          </w:tcPr>
          <w:p w14:paraId="67898D2B" w14:textId="77AC9278" w:rsidR="008C55AC" w:rsidRDefault="00442F3C" w:rsidP="005D3A78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Se realizarán </w:t>
            </w:r>
            <w:del w:id="5" w:author="Wendy Cedeño Ley" w:date="2022-10-04T13:58:00Z">
              <w:r>
                <w:rPr>
                  <w:rFonts w:asciiTheme="minorHAnsi" w:hAnsiTheme="minorHAnsi" w:cstheme="minorHAnsi"/>
                  <w:bCs/>
                  <w:lang w:eastAsia="en-US"/>
                </w:rPr>
                <w:delText>la</w:delText>
              </w:r>
            </w:del>
            <w:ins w:id="6" w:author="Wendy Cedeño Ley" w:date="2022-10-04T13:58:00Z">
              <w:r>
                <w:rPr>
                  <w:rFonts w:asciiTheme="minorHAnsi" w:hAnsiTheme="minorHAnsi" w:cstheme="minorHAnsi"/>
                  <w:bCs/>
                  <w:lang w:eastAsia="en-US"/>
                </w:rPr>
                <w:t>la</w:t>
              </w:r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>s</w:t>
              </w:r>
            </w:ins>
            <w:r>
              <w:rPr>
                <w:rFonts w:asciiTheme="minorHAnsi" w:hAnsiTheme="minorHAnsi" w:cstheme="minorHAnsi"/>
                <w:bCs/>
                <w:lang w:eastAsia="en-US"/>
              </w:rPr>
              <w:t xml:space="preserve"> siguientes salidas a producción, por lo que se requiere un arte para cada una:</w:t>
            </w:r>
          </w:p>
          <w:p w14:paraId="4C244CC6" w14:textId="14359EBE" w:rsidR="00116A54" w:rsidRDefault="0049241E" w:rsidP="00116A54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</w:t>
            </w:r>
            <w:r w:rsidR="007B5459">
              <w:rPr>
                <w:rFonts w:asciiTheme="minorHAnsi" w:hAnsiTheme="minorHAnsi" w:cstheme="minorHAnsi"/>
                <w:bCs/>
                <w:lang w:eastAsia="en-US"/>
              </w:rPr>
              <w:t>alida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en 24online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: Dirigido a todas las personas naturales, comunicando el servicio con sus formas de pago cuenta y tarjeta de crédito.</w:t>
            </w:r>
            <w:ins w:id="7" w:author="Wendy Cedeño Ley" w:date="2022-10-04T13:58:00Z"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 xml:space="preserve"> </w:t>
              </w:r>
              <w:r w:rsidR="0052006E" w:rsidRPr="00444CE7">
                <w:rPr>
                  <w:rFonts w:asciiTheme="minorHAnsi" w:hAnsiTheme="minorHAnsi" w:cstheme="minorHAnsi"/>
                  <w:b/>
                  <w:bCs/>
                  <w:lang w:eastAsia="en-US"/>
                </w:rPr>
                <w:t>Oct/2022</w:t>
              </w:r>
            </w:ins>
          </w:p>
          <w:p w14:paraId="3E5E2474" w14:textId="75A8146B" w:rsidR="00116A54" w:rsidRDefault="00116A54" w:rsidP="00116A54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515E223E" w14:textId="718F98CF" w:rsidR="00442F3C" w:rsidRDefault="00116A54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Salida 24móvil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Dirigido a todas</w:t>
            </w:r>
            <w:r w:rsidR="0058025C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E053A2">
              <w:rPr>
                <w:rFonts w:asciiTheme="minorHAnsi" w:hAnsiTheme="minorHAnsi" w:cstheme="minorHAnsi"/>
                <w:bCs/>
                <w:lang w:eastAsia="en-US"/>
              </w:rPr>
              <w:t>las</w:t>
            </w:r>
            <w:r w:rsidR="0049241E">
              <w:rPr>
                <w:rFonts w:asciiTheme="minorHAnsi" w:hAnsiTheme="minorHAnsi" w:cstheme="minorHAnsi"/>
                <w:bCs/>
                <w:lang w:eastAsia="en-US"/>
              </w:rPr>
              <w:t xml:space="preserve"> personas naturales</w:t>
            </w:r>
            <w:r w:rsidR="00442F3C">
              <w:rPr>
                <w:rFonts w:asciiTheme="minorHAnsi" w:hAnsiTheme="minorHAnsi" w:cstheme="minorHAnsi"/>
                <w:bCs/>
                <w:lang w:eastAsia="en-US"/>
              </w:rPr>
              <w:t>, comunicando el servicio con sus formas de pago cuenta y tarjeta de crédito.</w:t>
            </w:r>
            <w:ins w:id="8" w:author="Wendy Cedeño Ley" w:date="2022-10-04T13:58:00Z"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 xml:space="preserve"> </w:t>
              </w:r>
              <w:r w:rsidR="0052006E" w:rsidRPr="00444CE7">
                <w:rPr>
                  <w:rFonts w:asciiTheme="minorHAnsi" w:hAnsiTheme="minorHAnsi" w:cstheme="minorHAnsi"/>
                  <w:b/>
                  <w:bCs/>
                  <w:lang w:eastAsia="en-US"/>
                </w:rPr>
                <w:t>Nov/2022</w:t>
              </w:r>
            </w:ins>
          </w:p>
          <w:p w14:paraId="4542567E" w14:textId="1795C02B" w:rsidR="008C55AC" w:rsidRDefault="008C55AC" w:rsidP="00442F3C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2EFB90CE" w14:textId="66C6BDD7" w:rsidR="00FF6350" w:rsidRDefault="008C55AC" w:rsidP="00442F3C">
            <w:pPr>
              <w:pStyle w:val="Prrafodelista"/>
              <w:numPr>
                <w:ilvl w:val="0"/>
                <w:numId w:val="19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 xml:space="preserve">Salida en </w:t>
            </w:r>
            <w:r w:rsidR="00A01B92">
              <w:rPr>
                <w:rFonts w:asciiTheme="minorHAnsi" w:hAnsiTheme="minorHAnsi" w:cstheme="minorHAnsi"/>
                <w:bCs/>
                <w:lang w:eastAsia="en-US"/>
              </w:rPr>
              <w:t>ventanilla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: </w:t>
            </w:r>
            <w:r w:rsidR="00A01B92">
              <w:rPr>
                <w:rFonts w:asciiTheme="minorHAnsi" w:hAnsiTheme="minorHAnsi" w:cstheme="minorHAnsi"/>
                <w:bCs/>
                <w:lang w:eastAsia="en-US"/>
              </w:rPr>
              <w:t xml:space="preserve">refresh de los canales digitales para clientes naturales y jurídicas e incorporar la disponibilidad del canal ventanilla </w:t>
            </w:r>
            <w:r w:rsidR="00116A54">
              <w:rPr>
                <w:rFonts w:asciiTheme="minorHAnsi" w:hAnsiTheme="minorHAnsi" w:cstheme="minorHAnsi"/>
                <w:bCs/>
                <w:lang w:eastAsia="en-US"/>
              </w:rPr>
              <w:t>con sus formas de pago disponibles.</w:t>
            </w:r>
            <w:ins w:id="9" w:author="Wendy Cedeño Ley" w:date="2022-10-04T13:58:00Z"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 xml:space="preserve"> </w:t>
              </w:r>
              <w:r w:rsidR="0052006E" w:rsidRPr="00444CE7">
                <w:rPr>
                  <w:rFonts w:asciiTheme="minorHAnsi" w:hAnsiTheme="minorHAnsi" w:cstheme="minorHAnsi"/>
                  <w:b/>
                  <w:bCs/>
                  <w:lang w:eastAsia="en-US"/>
                </w:rPr>
                <w:t>Nov/2022</w:t>
              </w:r>
            </w:ins>
          </w:p>
          <w:p w14:paraId="08705117" w14:textId="77777777" w:rsidR="00A01B92" w:rsidRDefault="00A01B92" w:rsidP="00A01B92">
            <w:pPr>
              <w:pStyle w:val="Prrafodelista"/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</w:p>
          <w:p w14:paraId="03EF03F5" w14:textId="77777777" w:rsidR="0049241E" w:rsidRPr="0049241E" w:rsidRDefault="0049241E" w:rsidP="00FF6350">
            <w:pPr>
              <w:pStyle w:val="Prrafodelista"/>
              <w:spacing w:before="60"/>
              <w:ind w:left="0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911BEF" w:rsidRPr="00EF5439" w14:paraId="1B6ED235" w14:textId="77777777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14:paraId="1CA90699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2c- Posicionamiento de la Marca / Slogan / Selling Line:</w:t>
            </w:r>
          </w:p>
        </w:tc>
      </w:tr>
      <w:tr w:rsidR="00911BEF" w:rsidRPr="00EF5439" w14:paraId="0D719210" w14:textId="77777777">
        <w:trPr>
          <w:trHeight w:val="281"/>
        </w:trPr>
        <w:tc>
          <w:tcPr>
            <w:tcW w:w="8550" w:type="dxa"/>
            <w:gridSpan w:val="3"/>
          </w:tcPr>
          <w:p w14:paraId="0582FEB1" w14:textId="77777777" w:rsidR="0058025C" w:rsidRPr="00D96A00" w:rsidRDefault="0058025C" w:rsidP="0058025C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3F2AE0" w14:paraId="02DDB872" w14:textId="77777777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14:paraId="58FD2768" w14:textId="77777777"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F5439" w14:paraId="068FDF68" w14:textId="77777777">
        <w:trPr>
          <w:trHeight w:val="281"/>
        </w:trPr>
        <w:tc>
          <w:tcPr>
            <w:tcW w:w="8550" w:type="dxa"/>
            <w:gridSpan w:val="3"/>
          </w:tcPr>
          <w:p w14:paraId="0EF9A3F7" w14:textId="77777777" w:rsidR="00FF6350" w:rsidRDefault="00FF6350" w:rsidP="00FF6350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677CE2EA" w14:textId="424DC050" w:rsidR="00AD7574" w:rsidRPr="00CF56DF" w:rsidRDefault="00AD7574" w:rsidP="00CF56DF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</w:rPr>
            </w:pPr>
            <w:r w:rsidRPr="00CF56DF">
              <w:rPr>
                <w:rFonts w:asciiTheme="minorHAnsi" w:hAnsiTheme="minorHAnsi" w:cstheme="minorHAnsi"/>
              </w:rPr>
              <w:t>Dar a conocer a los clientes y no clientes de la disponibilidad de la nueva recaudación de la Agencia Nacional de Tránsito.</w:t>
            </w:r>
          </w:p>
          <w:p w14:paraId="7D56D0A9" w14:textId="4CB5D799" w:rsidR="00AD7574" w:rsidRPr="00AD7574" w:rsidRDefault="00AD7574" w:rsidP="00AD7574">
            <w:pPr>
              <w:pStyle w:val="Prrafodelista"/>
              <w:numPr>
                <w:ilvl w:val="0"/>
                <w:numId w:val="14"/>
              </w:numPr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911BEF" w:rsidRPr="00D96A00" w14:paraId="6498EAFF" w14:textId="77777777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14:paraId="587A3D9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00592A" w14:paraId="56F63A42" w14:textId="77777777">
        <w:trPr>
          <w:trHeight w:val="281"/>
        </w:trPr>
        <w:tc>
          <w:tcPr>
            <w:tcW w:w="8550" w:type="dxa"/>
            <w:gridSpan w:val="3"/>
          </w:tcPr>
          <w:p w14:paraId="597C141F" w14:textId="77777777" w:rsidR="008B73AA" w:rsidRDefault="008B73AA" w:rsidP="004E1A1B">
            <w:pPr>
              <w:jc w:val="both"/>
              <w:rPr>
                <w:rFonts w:asciiTheme="minorHAnsi" w:hAnsiTheme="minorHAnsi" w:cstheme="minorHAnsi"/>
                <w:lang w:val="es-EC"/>
              </w:rPr>
            </w:pPr>
          </w:p>
          <w:p w14:paraId="1D47789C" w14:textId="3382F715" w:rsidR="00CF56DF" w:rsidRDefault="00CF56DF" w:rsidP="00CF56D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Plan comunicacional mensual para incentivar a los clientes a realizar estos pagos mediante los canales disponibles. </w:t>
            </w:r>
          </w:p>
          <w:p w14:paraId="081CE127" w14:textId="77777777" w:rsidR="00E63596" w:rsidRPr="00D96A00" w:rsidRDefault="00E63596" w:rsidP="00D87BE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2820FC6B" w14:textId="77777777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14:paraId="3F25CC72" w14:textId="77777777"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A13F18" w14:paraId="7D13D433" w14:textId="77777777">
        <w:trPr>
          <w:trHeight w:val="281"/>
        </w:trPr>
        <w:tc>
          <w:tcPr>
            <w:tcW w:w="8550" w:type="dxa"/>
            <w:gridSpan w:val="3"/>
          </w:tcPr>
          <w:p w14:paraId="148067E5" w14:textId="2FD3690C" w:rsidR="00ED3784" w:rsidRPr="007B1DD0" w:rsidRDefault="0058025C" w:rsidP="00CF56DF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</w:rPr>
            </w:pPr>
            <w:r w:rsidRPr="00C76AF3">
              <w:rPr>
                <w:rFonts w:asciiTheme="minorHAnsi" w:hAnsiTheme="minorHAnsi" w:cstheme="minorHAnsi"/>
              </w:rPr>
              <w:t>Mail</w:t>
            </w:r>
            <w:r w:rsidR="00C76AF3" w:rsidRPr="00C76AF3">
              <w:rPr>
                <w:rFonts w:asciiTheme="minorHAnsi" w:hAnsiTheme="minorHAnsi" w:cstheme="minorHAnsi"/>
              </w:rPr>
              <w:t xml:space="preserve"> de</w:t>
            </w:r>
            <w:r w:rsidR="007B1DD0">
              <w:rPr>
                <w:rFonts w:asciiTheme="minorHAnsi" w:hAnsiTheme="minorHAnsi" w:cstheme="minorHAnsi"/>
              </w:rPr>
              <w:t xml:space="preserve"> comunicación a los clientes </w:t>
            </w:r>
            <w:r w:rsidR="00CF56DF">
              <w:rPr>
                <w:rFonts w:asciiTheme="minorHAnsi" w:hAnsiTheme="minorHAnsi" w:cstheme="minorHAnsi"/>
              </w:rPr>
              <w:t xml:space="preserve">naturales y jurídicos </w:t>
            </w:r>
          </w:p>
          <w:p w14:paraId="1D1E798F" w14:textId="4BB96DE0" w:rsidR="00807A07" w:rsidRDefault="00807A07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R</w:t>
            </w:r>
            <w:r w:rsidR="002E4622" w:rsidRPr="007B1DD0">
              <w:rPr>
                <w:rFonts w:asciiTheme="minorHAnsi" w:hAnsiTheme="minorHAnsi" w:cstheme="minorHAnsi"/>
                <w:bCs/>
                <w:lang w:eastAsia="en-US"/>
              </w:rPr>
              <w:t>edes sociales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del w:id="10" w:author="Wendy Cedeño Ley" w:date="2022-10-04T13:58:00Z">
              <w:r>
                <w:rPr>
                  <w:rFonts w:asciiTheme="minorHAnsi" w:hAnsiTheme="minorHAnsi" w:cstheme="minorHAnsi"/>
                  <w:bCs/>
                  <w:lang w:eastAsia="en-US"/>
                </w:rPr>
                <w:delText>del BB</w:delText>
              </w:r>
            </w:del>
            <w:ins w:id="11" w:author="Wendy Cedeño Ley" w:date="2022-10-04T13:58:00Z"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>Bankard</w:t>
              </w:r>
            </w:ins>
            <w:r w:rsidR="0052006E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  <w:r w:rsidR="0033713C">
              <w:rPr>
                <w:rFonts w:asciiTheme="minorHAnsi" w:hAnsiTheme="minorHAnsi" w:cstheme="minorHAnsi"/>
                <w:bCs/>
                <w:lang w:eastAsia="en-US"/>
              </w:rPr>
              <w:t xml:space="preserve">comunicando la disponibilidad de los </w:t>
            </w:r>
            <w:r w:rsidR="009D64A5">
              <w:rPr>
                <w:rFonts w:asciiTheme="minorHAnsi" w:hAnsiTheme="minorHAnsi" w:cstheme="minorHAnsi"/>
                <w:bCs/>
                <w:lang w:eastAsia="en-US"/>
              </w:rPr>
              <w:t xml:space="preserve">canales </w:t>
            </w:r>
            <w:ins w:id="12" w:author="Wendy Cedeño Ley" w:date="2022-10-04T13:58:00Z">
              <w:r w:rsidR="0052006E">
                <w:rPr>
                  <w:rFonts w:asciiTheme="minorHAnsi" w:hAnsiTheme="minorHAnsi" w:cstheme="minorHAnsi"/>
                  <w:bCs/>
                  <w:lang w:eastAsia="en-US"/>
                </w:rPr>
                <w:t>con su forma de pago TC</w:t>
              </w:r>
            </w:ins>
          </w:p>
          <w:p w14:paraId="62EA5302" w14:textId="0C5ED144" w:rsidR="008637CF" w:rsidRDefault="008637C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banner en la web</w:t>
            </w:r>
            <w:r w:rsidR="00837D6D">
              <w:rPr>
                <w:rFonts w:asciiTheme="minorHAnsi" w:hAnsiTheme="minorHAnsi" w:cstheme="minorHAnsi"/>
                <w:bCs/>
                <w:lang w:eastAsia="en-US"/>
              </w:rPr>
              <w:t xml:space="preserve"> (sección noticias)</w:t>
            </w:r>
          </w:p>
          <w:p w14:paraId="2C8ED9F2" w14:textId="506369F7" w:rsidR="00CF56DF" w:rsidRDefault="00CF56DF" w:rsidP="00CF56DF">
            <w:pPr>
              <w:pStyle w:val="Prrafodelista"/>
              <w:numPr>
                <w:ilvl w:val="0"/>
                <w:numId w:val="15"/>
              </w:numPr>
              <w:spacing w:before="60"/>
              <w:jc w:val="both"/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bCs/>
                <w:lang w:eastAsia="en-US"/>
              </w:rPr>
              <w:t>pop up para SAT</w:t>
            </w:r>
          </w:p>
          <w:p w14:paraId="10E514B5" w14:textId="4FC0E71E" w:rsidR="00A95CC0" w:rsidRPr="00A95CC0" w:rsidRDefault="00A95CC0" w:rsidP="00A95CC0">
            <w:pPr>
              <w:spacing w:before="60"/>
              <w:jc w:val="both"/>
              <w:rPr>
                <w:rFonts w:asciiTheme="minorHAnsi" w:hAnsiTheme="minorHAnsi" w:cstheme="minorHAnsi"/>
                <w:bCs/>
              </w:rPr>
            </w:pPr>
          </w:p>
          <w:p w14:paraId="527F6A0A" w14:textId="77777777" w:rsidR="002E4622" w:rsidRPr="00D96A00" w:rsidRDefault="002E4622" w:rsidP="00DC7842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 w14:paraId="070D1490" w14:textId="77777777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7CC0AF2C" w14:textId="77777777"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58025C" w14:paraId="25FC6032" w14:textId="77777777">
        <w:trPr>
          <w:trHeight w:val="281"/>
        </w:trPr>
        <w:tc>
          <w:tcPr>
            <w:tcW w:w="8550" w:type="dxa"/>
            <w:gridSpan w:val="3"/>
          </w:tcPr>
          <w:p w14:paraId="1BDA893E" w14:textId="77777777" w:rsidR="00E63596" w:rsidRPr="00CD3C2B" w:rsidRDefault="0058025C" w:rsidP="0017386C">
            <w:pPr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C"/>
              </w:rPr>
              <w:t>n/a</w:t>
            </w:r>
          </w:p>
          <w:p w14:paraId="29CFDA74" w14:textId="77777777" w:rsidR="00E63596" w:rsidRPr="00CD3C2B" w:rsidRDefault="00E63596" w:rsidP="0017386C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453DF1" w:rsidRPr="00EF5439" w14:paraId="38E21A11" w14:textId="77777777" w:rsidTr="009D28B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14:paraId="5E031FA6" w14:textId="77777777" w:rsidR="00453DF1" w:rsidRPr="00D96A00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F5439" w14:paraId="1AB1AECF" w14:textId="77777777" w:rsidTr="009D28B0">
        <w:trPr>
          <w:trHeight w:val="281"/>
        </w:trPr>
        <w:tc>
          <w:tcPr>
            <w:tcW w:w="8550" w:type="dxa"/>
            <w:gridSpan w:val="3"/>
          </w:tcPr>
          <w:p w14:paraId="550ED431" w14:textId="0059301F" w:rsidR="00DC7842" w:rsidRDefault="00DC7842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897CB6F" w14:textId="22C117FF" w:rsidR="00DC5E1E" w:rsidRPr="0011633B" w:rsidRDefault="00DC5E1E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11633B">
              <w:rPr>
                <w:rFonts w:asciiTheme="minorHAnsi" w:hAnsiTheme="minorHAnsi" w:cstheme="minorHAnsi"/>
                <w:b/>
                <w:lang w:val="es-ES"/>
              </w:rPr>
              <w:t>Anexo 1:</w:t>
            </w:r>
          </w:p>
          <w:p w14:paraId="64C25FC9" w14:textId="5524A8B0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Ejemplo de orden de pago</w:t>
            </w:r>
          </w:p>
          <w:p w14:paraId="7A68521C" w14:textId="77777777" w:rsidR="00824C70" w:rsidRDefault="00824C70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108B716A" w14:textId="53D88B08" w:rsidR="00DC5E1E" w:rsidRDefault="007326D2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object w:dxaOrig="5880" w:dyaOrig="3735" w14:anchorId="2D219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5.75pt;height:200.25pt" o:ole="">
                  <v:imagedata r:id="rId16" o:title=""/>
                </v:shape>
                <o:OLEObject Type="Embed" ProgID="PBrush" ShapeID="_x0000_i1025" DrawAspect="Content" ObjectID="_1726397177" r:id="rId17"/>
              </w:object>
            </w:r>
          </w:p>
          <w:p w14:paraId="76C90F63" w14:textId="3DD0234C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74E6E862" w14:textId="77F80C96" w:rsidR="00DC5E1E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>Publicidad del BG</w:t>
            </w:r>
          </w:p>
          <w:p w14:paraId="0207DCEB" w14:textId="6A3BFC62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object w:dxaOrig="1546" w:dyaOrig="991" w14:anchorId="77DCF96E">
                <v:shape id="_x0000_i1026" type="#_x0000_t75" style="width:78pt;height:49.5pt" o:ole="">
                  <v:imagedata r:id="rId18" o:title=""/>
                </v:shape>
                <o:OLEObject Type="Embed" ProgID="Package" ShapeID="_x0000_i1026" DrawAspect="Icon" ObjectID="_1726397178" r:id="rId19"/>
              </w:object>
            </w:r>
          </w:p>
          <w:p w14:paraId="1A4E2EEB" w14:textId="77777777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B777629" w14:textId="6955531B" w:rsidR="00CF56DF" w:rsidRPr="00CF56DF" w:rsidRDefault="00CF56DF" w:rsidP="00DC7842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CF56DF">
              <w:rPr>
                <w:rFonts w:asciiTheme="minorHAnsi" w:hAnsiTheme="minorHAnsi" w:cstheme="minorHAnsi"/>
                <w:b/>
                <w:lang w:val="es-ES"/>
              </w:rPr>
              <w:t>Publicidad Produbanco en la web</w:t>
            </w:r>
          </w:p>
          <w:p w14:paraId="0A4FB1DC" w14:textId="4431E2AC" w:rsidR="00CF56DF" w:rsidRDefault="00CF56DF" w:rsidP="00DC7842">
            <w:pPr>
              <w:rPr>
                <w:rFonts w:asciiTheme="minorHAnsi" w:hAnsiTheme="minorHAnsi" w:cstheme="minorHAnsi"/>
                <w:lang w:val="es-ES"/>
              </w:rPr>
            </w:pPr>
            <w:r w:rsidRPr="00CF56DF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inline distT="0" distB="0" distL="0" distR="0" wp14:anchorId="48D1B1A2" wp14:editId="2F9862D4">
                  <wp:extent cx="5270500" cy="437007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7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155F9" w14:textId="77777777" w:rsidR="00DC5E1E" w:rsidRDefault="00DC5E1E" w:rsidP="00DC7842">
            <w:pPr>
              <w:rPr>
                <w:rFonts w:asciiTheme="minorHAnsi" w:hAnsiTheme="minorHAnsi" w:cstheme="minorHAnsi"/>
                <w:lang w:val="es-ES"/>
              </w:rPr>
            </w:pPr>
          </w:p>
          <w:p w14:paraId="5AEC0397" w14:textId="38A60BEF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2B529957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1AD15E26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D158C7A" w14:textId="77777777" w:rsidR="009F26D6" w:rsidRDefault="009F26D6" w:rsidP="00D96A00">
            <w:pPr>
              <w:rPr>
                <w:rFonts w:asciiTheme="minorHAnsi" w:hAnsiTheme="minorHAnsi" w:cstheme="minorHAnsi"/>
                <w:lang w:val="es-ES"/>
              </w:rPr>
            </w:pPr>
          </w:p>
          <w:p w14:paraId="6EBB18C2" w14:textId="77777777" w:rsidR="004E122E" w:rsidRPr="00D96A00" w:rsidRDefault="004E122E" w:rsidP="00D96A00">
            <w:pPr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2D8BF712" w14:textId="77777777"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21"/>
      <w:footerReference w:type="default" r:id="rId22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8A695" w14:textId="77777777" w:rsidR="00CE1063" w:rsidRDefault="00CE1063">
      <w:r>
        <w:separator/>
      </w:r>
    </w:p>
  </w:endnote>
  <w:endnote w:type="continuationSeparator" w:id="0">
    <w:p w14:paraId="08AB48A5" w14:textId="77777777" w:rsidR="00CE1063" w:rsidRDefault="00CE1063">
      <w:r>
        <w:continuationSeparator/>
      </w:r>
    </w:p>
  </w:endnote>
  <w:endnote w:type="continuationNotice" w:id="1">
    <w:p w14:paraId="27F2B0B0" w14:textId="77777777" w:rsidR="0052006E" w:rsidRDefault="005200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100C01" w14:textId="77777777" w:rsidR="0052006E" w:rsidRDefault="005200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A23C3" w14:textId="77777777" w:rsidR="00CE1063" w:rsidRDefault="00CE1063">
      <w:r>
        <w:separator/>
      </w:r>
    </w:p>
  </w:footnote>
  <w:footnote w:type="continuationSeparator" w:id="0">
    <w:p w14:paraId="671ADE22" w14:textId="77777777" w:rsidR="00CE1063" w:rsidRDefault="00CE1063">
      <w:r>
        <w:continuationSeparator/>
      </w:r>
    </w:p>
  </w:footnote>
  <w:footnote w:type="continuationNotice" w:id="1">
    <w:p w14:paraId="345A2DBF" w14:textId="77777777" w:rsidR="0052006E" w:rsidRDefault="005200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9FF76" w14:textId="77777777"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D8D"/>
    <w:multiLevelType w:val="hybridMultilevel"/>
    <w:tmpl w:val="80ACBAD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4F71"/>
    <w:multiLevelType w:val="hybridMultilevel"/>
    <w:tmpl w:val="F1B2E7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19D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9C70AC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B38C3"/>
    <w:multiLevelType w:val="hybridMultilevel"/>
    <w:tmpl w:val="9A2C23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E7A34"/>
    <w:multiLevelType w:val="hybridMultilevel"/>
    <w:tmpl w:val="01824A9A"/>
    <w:lvl w:ilvl="0" w:tplc="5F50D54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F796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436E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ED3FE7"/>
    <w:multiLevelType w:val="hybridMultilevel"/>
    <w:tmpl w:val="C882C28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1642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9B16B9"/>
    <w:multiLevelType w:val="hybridMultilevel"/>
    <w:tmpl w:val="DD26B8B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97A4B"/>
    <w:multiLevelType w:val="hybridMultilevel"/>
    <w:tmpl w:val="8ED281AE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72840"/>
    <w:multiLevelType w:val="hybridMultilevel"/>
    <w:tmpl w:val="9BC6837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2071B"/>
    <w:multiLevelType w:val="hybridMultilevel"/>
    <w:tmpl w:val="8B9EBBB4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83D2A"/>
    <w:multiLevelType w:val="hybridMultilevel"/>
    <w:tmpl w:val="6A024D38"/>
    <w:lvl w:ilvl="0" w:tplc="B4C683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020E8"/>
    <w:multiLevelType w:val="hybridMultilevel"/>
    <w:tmpl w:val="1E7275F8"/>
    <w:lvl w:ilvl="0" w:tplc="30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2"/>
  </w:num>
  <w:num w:numId="5">
    <w:abstractNumId w:val="14"/>
  </w:num>
  <w:num w:numId="6">
    <w:abstractNumId w:val="4"/>
  </w:num>
  <w:num w:numId="7">
    <w:abstractNumId w:val="8"/>
  </w:num>
  <w:num w:numId="8">
    <w:abstractNumId w:val="15"/>
  </w:num>
  <w:num w:numId="9">
    <w:abstractNumId w:val="3"/>
  </w:num>
  <w:num w:numId="10">
    <w:abstractNumId w:val="9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6"/>
  </w:num>
  <w:num w:numId="15">
    <w:abstractNumId w:val="17"/>
  </w:num>
  <w:num w:numId="16">
    <w:abstractNumId w:val="0"/>
  </w:num>
  <w:num w:numId="17">
    <w:abstractNumId w:val="11"/>
  </w:num>
  <w:num w:numId="18">
    <w:abstractNumId w:val="5"/>
  </w:num>
  <w:num w:numId="19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endy Cedeño Ley">
    <w15:presenceInfo w15:providerId="AD" w15:userId="S-1-5-21-57940100-378953975-1396134992-6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0592A"/>
    <w:rsid w:val="000210E4"/>
    <w:rsid w:val="00056398"/>
    <w:rsid w:val="00063A32"/>
    <w:rsid w:val="00075C25"/>
    <w:rsid w:val="0009327D"/>
    <w:rsid w:val="000A5555"/>
    <w:rsid w:val="000B1740"/>
    <w:rsid w:val="000B4AFF"/>
    <w:rsid w:val="000B7DF5"/>
    <w:rsid w:val="000C6593"/>
    <w:rsid w:val="000D4654"/>
    <w:rsid w:val="000D4703"/>
    <w:rsid w:val="000E029D"/>
    <w:rsid w:val="000F1193"/>
    <w:rsid w:val="000F4B16"/>
    <w:rsid w:val="00100645"/>
    <w:rsid w:val="00101EFA"/>
    <w:rsid w:val="00105256"/>
    <w:rsid w:val="0011633B"/>
    <w:rsid w:val="00116A54"/>
    <w:rsid w:val="00125AA9"/>
    <w:rsid w:val="00140CFD"/>
    <w:rsid w:val="00146C6E"/>
    <w:rsid w:val="001608D2"/>
    <w:rsid w:val="00161741"/>
    <w:rsid w:val="0016728D"/>
    <w:rsid w:val="0017386C"/>
    <w:rsid w:val="00187B32"/>
    <w:rsid w:val="00187E33"/>
    <w:rsid w:val="00193C0F"/>
    <w:rsid w:val="00195273"/>
    <w:rsid w:val="001957F5"/>
    <w:rsid w:val="001A2D3D"/>
    <w:rsid w:val="001B2470"/>
    <w:rsid w:val="001D3FEB"/>
    <w:rsid w:val="001D43B3"/>
    <w:rsid w:val="001F5890"/>
    <w:rsid w:val="0020231D"/>
    <w:rsid w:val="00207164"/>
    <w:rsid w:val="002207D7"/>
    <w:rsid w:val="00220A9B"/>
    <w:rsid w:val="00232099"/>
    <w:rsid w:val="0023663B"/>
    <w:rsid w:val="0024324A"/>
    <w:rsid w:val="002525B7"/>
    <w:rsid w:val="002540E7"/>
    <w:rsid w:val="00255E1C"/>
    <w:rsid w:val="00261C0D"/>
    <w:rsid w:val="00264EA6"/>
    <w:rsid w:val="0027031E"/>
    <w:rsid w:val="00277F39"/>
    <w:rsid w:val="0028380A"/>
    <w:rsid w:val="0028524B"/>
    <w:rsid w:val="002B1BE8"/>
    <w:rsid w:val="002D11C8"/>
    <w:rsid w:val="002D15A5"/>
    <w:rsid w:val="002E4622"/>
    <w:rsid w:val="002E6E05"/>
    <w:rsid w:val="002F0F8A"/>
    <w:rsid w:val="00300D4C"/>
    <w:rsid w:val="00302353"/>
    <w:rsid w:val="003133C3"/>
    <w:rsid w:val="00320CFD"/>
    <w:rsid w:val="00327B5F"/>
    <w:rsid w:val="0033713C"/>
    <w:rsid w:val="00341209"/>
    <w:rsid w:val="00350B66"/>
    <w:rsid w:val="0038298A"/>
    <w:rsid w:val="0038794F"/>
    <w:rsid w:val="0039328A"/>
    <w:rsid w:val="003A66C0"/>
    <w:rsid w:val="003C24E2"/>
    <w:rsid w:val="003C41DC"/>
    <w:rsid w:val="003C4BBD"/>
    <w:rsid w:val="003E1439"/>
    <w:rsid w:val="003E37BC"/>
    <w:rsid w:val="003E5EC2"/>
    <w:rsid w:val="003F2AE0"/>
    <w:rsid w:val="004048AF"/>
    <w:rsid w:val="0040495F"/>
    <w:rsid w:val="00411678"/>
    <w:rsid w:val="004150EF"/>
    <w:rsid w:val="00430971"/>
    <w:rsid w:val="004337D1"/>
    <w:rsid w:val="00442B04"/>
    <w:rsid w:val="00442F3C"/>
    <w:rsid w:val="00444CE7"/>
    <w:rsid w:val="00453DF1"/>
    <w:rsid w:val="00457351"/>
    <w:rsid w:val="00457443"/>
    <w:rsid w:val="00461746"/>
    <w:rsid w:val="00465D51"/>
    <w:rsid w:val="0046627B"/>
    <w:rsid w:val="00481530"/>
    <w:rsid w:val="00482FAD"/>
    <w:rsid w:val="0049241E"/>
    <w:rsid w:val="00495B23"/>
    <w:rsid w:val="00496E02"/>
    <w:rsid w:val="00496FD0"/>
    <w:rsid w:val="004B1CDD"/>
    <w:rsid w:val="004B23B6"/>
    <w:rsid w:val="004B308D"/>
    <w:rsid w:val="004C0313"/>
    <w:rsid w:val="004D29C2"/>
    <w:rsid w:val="004D2F9F"/>
    <w:rsid w:val="004D5B23"/>
    <w:rsid w:val="004E122E"/>
    <w:rsid w:val="004E1A1B"/>
    <w:rsid w:val="004E394B"/>
    <w:rsid w:val="004F5E47"/>
    <w:rsid w:val="00503CFF"/>
    <w:rsid w:val="00506BB0"/>
    <w:rsid w:val="0052006E"/>
    <w:rsid w:val="00520501"/>
    <w:rsid w:val="0052086E"/>
    <w:rsid w:val="00535CB4"/>
    <w:rsid w:val="005406B4"/>
    <w:rsid w:val="005446B5"/>
    <w:rsid w:val="00547277"/>
    <w:rsid w:val="005522A9"/>
    <w:rsid w:val="00561D67"/>
    <w:rsid w:val="00565313"/>
    <w:rsid w:val="00565C3E"/>
    <w:rsid w:val="005742AD"/>
    <w:rsid w:val="0058025C"/>
    <w:rsid w:val="005867F3"/>
    <w:rsid w:val="00591709"/>
    <w:rsid w:val="00597EE0"/>
    <w:rsid w:val="005A6353"/>
    <w:rsid w:val="005A6830"/>
    <w:rsid w:val="005B3D46"/>
    <w:rsid w:val="005B6C6A"/>
    <w:rsid w:val="005C4D44"/>
    <w:rsid w:val="005C6D4F"/>
    <w:rsid w:val="005D3A78"/>
    <w:rsid w:val="005E4D8A"/>
    <w:rsid w:val="005E7FD6"/>
    <w:rsid w:val="005F54EA"/>
    <w:rsid w:val="00624E50"/>
    <w:rsid w:val="00631181"/>
    <w:rsid w:val="0063367A"/>
    <w:rsid w:val="0065490F"/>
    <w:rsid w:val="00657135"/>
    <w:rsid w:val="006A0F18"/>
    <w:rsid w:val="006A5187"/>
    <w:rsid w:val="006C3414"/>
    <w:rsid w:val="006C3B88"/>
    <w:rsid w:val="006D0317"/>
    <w:rsid w:val="006D1B3B"/>
    <w:rsid w:val="006D49BE"/>
    <w:rsid w:val="006D7FCD"/>
    <w:rsid w:val="006E02D8"/>
    <w:rsid w:val="006F1C3D"/>
    <w:rsid w:val="006F538A"/>
    <w:rsid w:val="006F5585"/>
    <w:rsid w:val="00706634"/>
    <w:rsid w:val="00714B42"/>
    <w:rsid w:val="00723A40"/>
    <w:rsid w:val="00723DC9"/>
    <w:rsid w:val="00730B2C"/>
    <w:rsid w:val="007326D2"/>
    <w:rsid w:val="00733EEA"/>
    <w:rsid w:val="00740D83"/>
    <w:rsid w:val="00746F7A"/>
    <w:rsid w:val="00747580"/>
    <w:rsid w:val="0075314E"/>
    <w:rsid w:val="007531FE"/>
    <w:rsid w:val="00761676"/>
    <w:rsid w:val="0076341E"/>
    <w:rsid w:val="007676E0"/>
    <w:rsid w:val="007765FF"/>
    <w:rsid w:val="0079737C"/>
    <w:rsid w:val="007B1DD0"/>
    <w:rsid w:val="007B5459"/>
    <w:rsid w:val="007B5498"/>
    <w:rsid w:val="007E1DEC"/>
    <w:rsid w:val="007F7911"/>
    <w:rsid w:val="00800450"/>
    <w:rsid w:val="00807A07"/>
    <w:rsid w:val="00812DF3"/>
    <w:rsid w:val="0082392D"/>
    <w:rsid w:val="00824C70"/>
    <w:rsid w:val="0082504C"/>
    <w:rsid w:val="0082594E"/>
    <w:rsid w:val="00831C69"/>
    <w:rsid w:val="0083471C"/>
    <w:rsid w:val="00836399"/>
    <w:rsid w:val="00837D6D"/>
    <w:rsid w:val="008637CF"/>
    <w:rsid w:val="0087077C"/>
    <w:rsid w:val="00872B8D"/>
    <w:rsid w:val="00875DEF"/>
    <w:rsid w:val="008824BC"/>
    <w:rsid w:val="00883C11"/>
    <w:rsid w:val="00890649"/>
    <w:rsid w:val="008944CC"/>
    <w:rsid w:val="008A0882"/>
    <w:rsid w:val="008A3E7B"/>
    <w:rsid w:val="008A410E"/>
    <w:rsid w:val="008B5E95"/>
    <w:rsid w:val="008B73AA"/>
    <w:rsid w:val="008C2E0B"/>
    <w:rsid w:val="008C55AC"/>
    <w:rsid w:val="008C79B4"/>
    <w:rsid w:val="008D69A5"/>
    <w:rsid w:val="00911BEF"/>
    <w:rsid w:val="00915F68"/>
    <w:rsid w:val="00916681"/>
    <w:rsid w:val="00922D6E"/>
    <w:rsid w:val="00923701"/>
    <w:rsid w:val="0092419B"/>
    <w:rsid w:val="009251BD"/>
    <w:rsid w:val="009418E0"/>
    <w:rsid w:val="0094329C"/>
    <w:rsid w:val="009505AB"/>
    <w:rsid w:val="00952CD1"/>
    <w:rsid w:val="009568DB"/>
    <w:rsid w:val="00962528"/>
    <w:rsid w:val="00971358"/>
    <w:rsid w:val="00971F78"/>
    <w:rsid w:val="009727F0"/>
    <w:rsid w:val="0098434D"/>
    <w:rsid w:val="009A2E9E"/>
    <w:rsid w:val="009A2FC6"/>
    <w:rsid w:val="009A68A1"/>
    <w:rsid w:val="009B0814"/>
    <w:rsid w:val="009C3AE8"/>
    <w:rsid w:val="009C4768"/>
    <w:rsid w:val="009C6A0C"/>
    <w:rsid w:val="009C714A"/>
    <w:rsid w:val="009D28B0"/>
    <w:rsid w:val="009D37A8"/>
    <w:rsid w:val="009D5E79"/>
    <w:rsid w:val="009D64A5"/>
    <w:rsid w:val="009D718D"/>
    <w:rsid w:val="009E4636"/>
    <w:rsid w:val="009E5828"/>
    <w:rsid w:val="009F08E6"/>
    <w:rsid w:val="009F26D6"/>
    <w:rsid w:val="009F704B"/>
    <w:rsid w:val="00A01B92"/>
    <w:rsid w:val="00A13F18"/>
    <w:rsid w:val="00A177AD"/>
    <w:rsid w:val="00A24A03"/>
    <w:rsid w:val="00A310BC"/>
    <w:rsid w:val="00A412B0"/>
    <w:rsid w:val="00A4136A"/>
    <w:rsid w:val="00A466CE"/>
    <w:rsid w:val="00A54C3D"/>
    <w:rsid w:val="00A57096"/>
    <w:rsid w:val="00A617AC"/>
    <w:rsid w:val="00A61DCF"/>
    <w:rsid w:val="00A622A0"/>
    <w:rsid w:val="00A62509"/>
    <w:rsid w:val="00A70FE3"/>
    <w:rsid w:val="00A71E40"/>
    <w:rsid w:val="00A87068"/>
    <w:rsid w:val="00A93A53"/>
    <w:rsid w:val="00A95CC0"/>
    <w:rsid w:val="00AA3573"/>
    <w:rsid w:val="00AB0706"/>
    <w:rsid w:val="00AC1CBE"/>
    <w:rsid w:val="00AC24A7"/>
    <w:rsid w:val="00AC6E23"/>
    <w:rsid w:val="00AD09AE"/>
    <w:rsid w:val="00AD3A7E"/>
    <w:rsid w:val="00AD7574"/>
    <w:rsid w:val="00AF289A"/>
    <w:rsid w:val="00AF3CF2"/>
    <w:rsid w:val="00AF5F36"/>
    <w:rsid w:val="00B15079"/>
    <w:rsid w:val="00B203B5"/>
    <w:rsid w:val="00B21D15"/>
    <w:rsid w:val="00B24582"/>
    <w:rsid w:val="00B249A1"/>
    <w:rsid w:val="00B33AC1"/>
    <w:rsid w:val="00B34A9B"/>
    <w:rsid w:val="00B37404"/>
    <w:rsid w:val="00B47627"/>
    <w:rsid w:val="00B50468"/>
    <w:rsid w:val="00B50A60"/>
    <w:rsid w:val="00B545B2"/>
    <w:rsid w:val="00B7363A"/>
    <w:rsid w:val="00B81BE9"/>
    <w:rsid w:val="00BA0C18"/>
    <w:rsid w:val="00BA14E1"/>
    <w:rsid w:val="00BA34F7"/>
    <w:rsid w:val="00BC1AA8"/>
    <w:rsid w:val="00BC4CFD"/>
    <w:rsid w:val="00BC5EA9"/>
    <w:rsid w:val="00BD07DF"/>
    <w:rsid w:val="00BD2C3D"/>
    <w:rsid w:val="00BD2EFC"/>
    <w:rsid w:val="00BE014F"/>
    <w:rsid w:val="00BE0E82"/>
    <w:rsid w:val="00BE50CC"/>
    <w:rsid w:val="00BF4F15"/>
    <w:rsid w:val="00C0184E"/>
    <w:rsid w:val="00C102AA"/>
    <w:rsid w:val="00C15746"/>
    <w:rsid w:val="00C171E3"/>
    <w:rsid w:val="00C171FA"/>
    <w:rsid w:val="00C320BC"/>
    <w:rsid w:val="00C350BF"/>
    <w:rsid w:val="00C35A4A"/>
    <w:rsid w:val="00C36B23"/>
    <w:rsid w:val="00C44BA1"/>
    <w:rsid w:val="00C455C5"/>
    <w:rsid w:val="00C4569B"/>
    <w:rsid w:val="00C45EBE"/>
    <w:rsid w:val="00C56579"/>
    <w:rsid w:val="00C60D6D"/>
    <w:rsid w:val="00C6502B"/>
    <w:rsid w:val="00C669AF"/>
    <w:rsid w:val="00C71B9C"/>
    <w:rsid w:val="00C73154"/>
    <w:rsid w:val="00C73A60"/>
    <w:rsid w:val="00C76AF3"/>
    <w:rsid w:val="00C932C3"/>
    <w:rsid w:val="00C95EC4"/>
    <w:rsid w:val="00CA0E5B"/>
    <w:rsid w:val="00CA218C"/>
    <w:rsid w:val="00CD00BE"/>
    <w:rsid w:val="00CD3C2B"/>
    <w:rsid w:val="00CD6588"/>
    <w:rsid w:val="00CE1063"/>
    <w:rsid w:val="00CF56DF"/>
    <w:rsid w:val="00CF63B5"/>
    <w:rsid w:val="00D008D0"/>
    <w:rsid w:val="00D06E1C"/>
    <w:rsid w:val="00D13A61"/>
    <w:rsid w:val="00D17E8C"/>
    <w:rsid w:val="00D22C33"/>
    <w:rsid w:val="00D3020E"/>
    <w:rsid w:val="00D3259A"/>
    <w:rsid w:val="00D33A08"/>
    <w:rsid w:val="00D425F9"/>
    <w:rsid w:val="00D44DC1"/>
    <w:rsid w:val="00D467BB"/>
    <w:rsid w:val="00D53C0E"/>
    <w:rsid w:val="00D60233"/>
    <w:rsid w:val="00D61B78"/>
    <w:rsid w:val="00D62ECF"/>
    <w:rsid w:val="00D7731D"/>
    <w:rsid w:val="00D86A7E"/>
    <w:rsid w:val="00D87BE2"/>
    <w:rsid w:val="00D91491"/>
    <w:rsid w:val="00D96A00"/>
    <w:rsid w:val="00D974FA"/>
    <w:rsid w:val="00DB1AEC"/>
    <w:rsid w:val="00DC5E1E"/>
    <w:rsid w:val="00DC6496"/>
    <w:rsid w:val="00DC7842"/>
    <w:rsid w:val="00DF3316"/>
    <w:rsid w:val="00E024DB"/>
    <w:rsid w:val="00E053A2"/>
    <w:rsid w:val="00E2431A"/>
    <w:rsid w:val="00E3608B"/>
    <w:rsid w:val="00E40DDF"/>
    <w:rsid w:val="00E513EC"/>
    <w:rsid w:val="00E54480"/>
    <w:rsid w:val="00E607A6"/>
    <w:rsid w:val="00E63596"/>
    <w:rsid w:val="00E94499"/>
    <w:rsid w:val="00EB719B"/>
    <w:rsid w:val="00EC234F"/>
    <w:rsid w:val="00ED1763"/>
    <w:rsid w:val="00ED3784"/>
    <w:rsid w:val="00ED562A"/>
    <w:rsid w:val="00ED6AD3"/>
    <w:rsid w:val="00EE49CC"/>
    <w:rsid w:val="00EF5439"/>
    <w:rsid w:val="00F008DE"/>
    <w:rsid w:val="00F028C7"/>
    <w:rsid w:val="00F13AE6"/>
    <w:rsid w:val="00F16799"/>
    <w:rsid w:val="00F21DDB"/>
    <w:rsid w:val="00F314DE"/>
    <w:rsid w:val="00F369C3"/>
    <w:rsid w:val="00F36FF1"/>
    <w:rsid w:val="00F41A9A"/>
    <w:rsid w:val="00F4664E"/>
    <w:rsid w:val="00F60059"/>
    <w:rsid w:val="00F627D8"/>
    <w:rsid w:val="00F62D1D"/>
    <w:rsid w:val="00F71C69"/>
    <w:rsid w:val="00F92E20"/>
    <w:rsid w:val="00F943E4"/>
    <w:rsid w:val="00F949EC"/>
    <w:rsid w:val="00F95EF4"/>
    <w:rsid w:val="00FA0C19"/>
    <w:rsid w:val="00FA3671"/>
    <w:rsid w:val="00FB0E39"/>
    <w:rsid w:val="00FB31D7"/>
    <w:rsid w:val="00FC2F71"/>
    <w:rsid w:val="00FD4025"/>
    <w:rsid w:val="00FF06B2"/>
    <w:rsid w:val="00FF3DAF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51FD3C73"/>
  <w15:docId w15:val="{6090A1E7-AE24-470D-9E1E-3DAE0FA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CD658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locked/>
    <w:rsid w:val="003F2AE0"/>
    <w:rPr>
      <w:b/>
      <w:bCs/>
    </w:rPr>
  </w:style>
  <w:style w:type="character" w:styleId="nfasis">
    <w:name w:val="Emphasis"/>
    <w:basedOn w:val="Fuentedeprrafopredeter"/>
    <w:uiPriority w:val="20"/>
    <w:qFormat/>
    <w:locked/>
    <w:rsid w:val="003F2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hyperlink" Target="http://www.bolivariano.com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0309C-E32A-4600-A370-67C08530F4C4}">
  <ds:schemaRefs>
    <ds:schemaRef ds:uri="6026327b-c314-4909-befc-a4a98577181e"/>
    <ds:schemaRef ds:uri="http://www.w3.org/XML/1998/namespace"/>
    <ds:schemaRef ds:uri="http://schemas.microsoft.com/office/infopath/2007/PartnerControls"/>
    <ds:schemaRef ds:uri="http://purl.org/dc/terms/"/>
    <ds:schemaRef ds:uri="b6e5a916-dccc-4b33-8fba-9c21ee045b9d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C9810E2-8808-468A-9969-8F9EDFEF5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F25A0-C6FD-4BFF-B5AC-115905A135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4D8CD-C09A-4808-9E71-15EF7132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subject/>
  <dc:creator>Norlop JWT</dc:creator>
  <cp:keywords/>
  <dc:description/>
  <cp:lastModifiedBy>Wendy Cedeño Ley</cp:lastModifiedBy>
  <cp:revision>4</cp:revision>
  <cp:lastPrinted>2010-03-19T18:44:00Z</cp:lastPrinted>
  <dcterms:created xsi:type="dcterms:W3CDTF">2022-10-04T18:59:00Z</dcterms:created>
  <dcterms:modified xsi:type="dcterms:W3CDTF">2022-10-04T19:00:00Z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