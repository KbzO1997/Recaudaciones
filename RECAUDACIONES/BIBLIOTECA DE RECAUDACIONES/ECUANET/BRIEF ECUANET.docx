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25C0D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1F22296E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71"/>
        <w:gridCol w:w="2074"/>
        <w:gridCol w:w="2079"/>
      </w:tblGrid>
      <w:tr w:rsidR="00911BEF" w:rsidRPr="00D96A00" w14:paraId="72818D87" w14:textId="77777777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14:paraId="7C9C181B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0B55B807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B37404" w:rsidRPr="002F0F8A" w14:paraId="1895275E" w14:textId="77777777" w:rsidTr="003133C3">
        <w:trPr>
          <w:trHeight w:val="438"/>
        </w:trPr>
        <w:tc>
          <w:tcPr>
            <w:tcW w:w="4279" w:type="dxa"/>
          </w:tcPr>
          <w:p w14:paraId="6F1F5B97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2109B142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0BE1FF21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14:paraId="780559C5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0051D108" w14:textId="4885B86D" w:rsidR="00911BEF" w:rsidRPr="00D96A00" w:rsidRDefault="00911BEF" w:rsidP="007531FE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5DCCDA20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16D8DCA3" w14:textId="3CA628B9" w:rsidR="00911BEF" w:rsidRPr="00D96A00" w:rsidRDefault="00911BEF" w:rsidP="0049241E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B37404" w:rsidRPr="00EF5439" w14:paraId="79814C84" w14:textId="77777777" w:rsidTr="003133C3">
        <w:trPr>
          <w:trHeight w:val="438"/>
        </w:trPr>
        <w:tc>
          <w:tcPr>
            <w:tcW w:w="4279" w:type="dxa"/>
          </w:tcPr>
          <w:p w14:paraId="2D1405EF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743471EB" w14:textId="675A67E5" w:rsidR="00911BEF" w:rsidRPr="00890649" w:rsidRDefault="000E029D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NUEVA </w:t>
            </w:r>
            <w:r w:rsidR="0049241E">
              <w:rPr>
                <w:rFonts w:asciiTheme="minorHAnsi" w:hAnsiTheme="minorHAnsi" w:cstheme="minorHAnsi"/>
                <w:lang w:val="es-EC"/>
              </w:rPr>
              <w:t xml:space="preserve">RECAUDACIÓN </w:t>
            </w:r>
            <w:r w:rsidR="009161E2">
              <w:rPr>
                <w:rFonts w:asciiTheme="minorHAnsi" w:hAnsiTheme="minorHAnsi" w:cstheme="minorHAnsi"/>
                <w:lang w:val="es-EC"/>
              </w:rPr>
              <w:t>ECUANET</w:t>
            </w:r>
          </w:p>
          <w:p w14:paraId="1B034B3F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14:paraId="686A6190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542DBB8F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6035A7C4" w14:textId="77777777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14:paraId="70614F8C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14:paraId="75CDD27D" w14:textId="77777777" w:rsidTr="009F704B">
        <w:trPr>
          <w:trHeight w:val="366"/>
        </w:trPr>
        <w:tc>
          <w:tcPr>
            <w:tcW w:w="8550" w:type="dxa"/>
            <w:gridSpan w:val="3"/>
          </w:tcPr>
          <w:p w14:paraId="0571F86D" w14:textId="77777777"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14:paraId="37A23AC6" w14:textId="560E6262" w:rsidR="00807A07" w:rsidRDefault="009161E2" w:rsidP="000E029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Nueva recaudación empresa Ecuanet (servicio de Internet)</w:t>
            </w:r>
          </w:p>
          <w:p w14:paraId="00E13893" w14:textId="43E4CD85" w:rsidR="009161E2" w:rsidRDefault="009161E2" w:rsidP="000E029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Ecuanet brinda servicio de inte</w:t>
            </w:r>
            <w:r w:rsidR="00155926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net a un menor precio comparando con Netlife. Ambas empresas pertenecen a Megadatos.</w:t>
            </w:r>
          </w:p>
          <w:p w14:paraId="448D24E9" w14:textId="77777777" w:rsidR="00C669AF" w:rsidRPr="00D96A00" w:rsidRDefault="00C669AF" w:rsidP="00DC5E1E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EF5439" w14:paraId="47C9FB21" w14:textId="77777777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14:paraId="7410E910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14:paraId="530F4465" w14:textId="77777777" w:rsidTr="009F704B">
        <w:trPr>
          <w:trHeight w:val="332"/>
        </w:trPr>
        <w:tc>
          <w:tcPr>
            <w:tcW w:w="8550" w:type="dxa"/>
            <w:gridSpan w:val="3"/>
          </w:tcPr>
          <w:p w14:paraId="2AB4059E" w14:textId="77777777"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6D2D4073" w14:textId="1215C67D" w:rsidR="00DC5E1E" w:rsidRDefault="00DC5E1E" w:rsidP="00D377F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 w:rsidRPr="009161E2">
              <w:rPr>
                <w:rFonts w:asciiTheme="minorHAnsi" w:hAnsiTheme="minorHAnsi" w:cstheme="minorHAnsi"/>
              </w:rPr>
              <w:t xml:space="preserve">Banco Bolivariano </w:t>
            </w:r>
            <w:r w:rsidR="009161E2" w:rsidRPr="009161E2">
              <w:rPr>
                <w:rFonts w:asciiTheme="minorHAnsi" w:hAnsiTheme="minorHAnsi" w:cstheme="minorHAnsi"/>
              </w:rPr>
              <w:t xml:space="preserve">habilitará los canales 24online, 24móvil y ventanilla, ya que va dirigido a la banca de personas. </w:t>
            </w:r>
          </w:p>
          <w:p w14:paraId="686C5B16" w14:textId="664EF61A" w:rsidR="003E5AAC" w:rsidRDefault="003E5AAC" w:rsidP="00D377F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cliente puede realizar abonos</w:t>
            </w:r>
          </w:p>
          <w:p w14:paraId="796C4A81" w14:textId="7FBB71F1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1C95252C" w14:textId="0F0FE187" w:rsidR="009F26D6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>Los pasos para realizar la recaudación en el 24online son:</w:t>
            </w:r>
          </w:p>
          <w:p w14:paraId="6F4BBAA7" w14:textId="77777777" w:rsidR="00C35A4A" w:rsidRPr="00C932C3" w:rsidRDefault="00C35A4A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20BFC741" w14:textId="59888BCF" w:rsidR="009F26D6" w:rsidRPr="0015592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lang w:val="en-US" w:eastAsia="en-US"/>
              </w:rPr>
            </w:pPr>
            <w:r w:rsidRPr="00155926">
              <w:rPr>
                <w:rFonts w:asciiTheme="minorHAnsi" w:hAnsiTheme="minorHAnsi" w:cstheme="minorHAnsi"/>
                <w:lang w:val="en-US" w:eastAsia="en-US"/>
              </w:rPr>
              <w:t xml:space="preserve">Ingresar a 24online desde Bolivariano.com, selecciona la opción </w:t>
            </w:r>
            <w:r w:rsidR="0011633B" w:rsidRPr="00155926">
              <w:rPr>
                <w:rFonts w:asciiTheme="minorHAnsi" w:hAnsiTheme="minorHAnsi" w:cstheme="minorHAnsi"/>
                <w:lang w:val="en-US" w:eastAsia="en-US"/>
              </w:rPr>
              <w:t>P</w:t>
            </w:r>
            <w:r w:rsidRPr="00155926">
              <w:rPr>
                <w:rFonts w:asciiTheme="minorHAnsi" w:hAnsiTheme="minorHAnsi" w:cstheme="minorHAnsi"/>
                <w:lang w:val="en-US" w:eastAsia="en-US"/>
              </w:rPr>
              <w:t>agar</w:t>
            </w:r>
            <w:r w:rsidR="0011633B" w:rsidRPr="00155926">
              <w:rPr>
                <w:rFonts w:asciiTheme="minorHAnsi" w:hAnsiTheme="minorHAnsi" w:cstheme="minorHAnsi"/>
                <w:lang w:val="en-US" w:eastAsia="en-US"/>
              </w:rPr>
              <w:t>|</w:t>
            </w:r>
            <w:r w:rsidRPr="00155926">
              <w:rPr>
                <w:rFonts w:asciiTheme="minorHAnsi" w:hAnsiTheme="minorHAnsi" w:cstheme="minorHAnsi"/>
                <w:lang w:val="en-US" w:eastAsia="en-US"/>
              </w:rPr>
              <w:t xml:space="preserve"> Pagar/matricular servicios</w:t>
            </w:r>
            <w:r w:rsidR="0011633B" w:rsidRPr="00155926">
              <w:rPr>
                <w:rFonts w:asciiTheme="minorHAnsi" w:hAnsiTheme="minorHAnsi" w:cstheme="minorHAnsi"/>
                <w:lang w:val="en-US" w:eastAsia="en-US"/>
              </w:rPr>
              <w:t>| Matricular servicios</w:t>
            </w:r>
            <w:r w:rsidRPr="00155926">
              <w:rPr>
                <w:rFonts w:asciiTheme="minorHAnsi" w:hAnsiTheme="minorHAnsi" w:cstheme="minorHAnsi"/>
                <w:lang w:val="en-US" w:eastAsia="en-US"/>
              </w:rPr>
              <w:t xml:space="preserve">. </w:t>
            </w:r>
          </w:p>
          <w:p w14:paraId="784BB9EA" w14:textId="094F723E" w:rsidR="009F26D6" w:rsidRPr="00155926" w:rsidRDefault="009F26D6" w:rsidP="009F26D6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lang w:val="en-US" w:eastAsia="en-US"/>
              </w:rPr>
            </w:pPr>
            <w:r w:rsidRPr="00155926">
              <w:rPr>
                <w:rFonts w:asciiTheme="minorHAnsi" w:hAnsiTheme="minorHAnsi" w:cstheme="minorHAnsi"/>
                <w:lang w:val="en-US" w:eastAsia="en-US"/>
              </w:rPr>
              <w:t xml:space="preserve">Escoge </w:t>
            </w:r>
            <w:r w:rsidR="00155926" w:rsidRPr="00155926">
              <w:rPr>
                <w:rFonts w:asciiTheme="minorHAnsi" w:hAnsiTheme="minorHAnsi" w:cstheme="minorHAnsi"/>
                <w:lang w:val="en-US" w:eastAsia="en-US"/>
              </w:rPr>
              <w:t>Internet</w:t>
            </w:r>
            <w:r w:rsidRPr="00155926">
              <w:rPr>
                <w:rFonts w:asciiTheme="minorHAnsi" w:hAnsiTheme="minorHAnsi" w:cstheme="minorHAnsi"/>
                <w:lang w:val="en-US" w:eastAsia="en-US"/>
              </w:rPr>
              <w:t xml:space="preserve">, y elige </w:t>
            </w:r>
            <w:r w:rsidR="00155926" w:rsidRPr="00155926">
              <w:rPr>
                <w:rFonts w:asciiTheme="minorHAnsi" w:hAnsiTheme="minorHAnsi" w:cstheme="minorHAnsi"/>
                <w:b/>
                <w:lang w:val="en-US" w:eastAsia="en-US"/>
              </w:rPr>
              <w:t>Ecuanet</w:t>
            </w:r>
            <w:r w:rsidRPr="00155926">
              <w:rPr>
                <w:rFonts w:asciiTheme="minorHAnsi" w:hAnsiTheme="minorHAnsi" w:cstheme="minorHAnsi"/>
                <w:b/>
                <w:lang w:val="en-US" w:eastAsia="en-US"/>
              </w:rPr>
              <w:t>.</w:t>
            </w:r>
          </w:p>
          <w:p w14:paraId="50776F43" w14:textId="48C6EA42" w:rsidR="00155926" w:rsidRPr="00155926" w:rsidRDefault="00155926" w:rsidP="00155926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lang w:val="en-US" w:eastAsia="en-US"/>
              </w:rPr>
            </w:pPr>
            <w:r w:rsidRPr="00155926">
              <w:rPr>
                <w:rFonts w:asciiTheme="minorHAnsi" w:hAnsiTheme="minorHAnsi" w:cstheme="minorHAnsi"/>
                <w:lang w:val="en-US" w:eastAsia="en-US"/>
              </w:rPr>
              <w:t xml:space="preserve">Ingresa tu </w:t>
            </w:r>
            <w:r w:rsidR="003E5AAC">
              <w:rPr>
                <w:rFonts w:asciiTheme="minorHAnsi" w:hAnsiTheme="minorHAnsi" w:cstheme="minorHAnsi"/>
                <w:lang w:val="en-US" w:eastAsia="en-US"/>
              </w:rPr>
              <w:t>identificación</w:t>
            </w:r>
            <w:r w:rsidRPr="00155926">
              <w:rPr>
                <w:rFonts w:asciiTheme="minorHAnsi" w:hAnsiTheme="minorHAnsi" w:cstheme="minorHAnsi"/>
                <w:lang w:val="en-US" w:eastAsia="en-US"/>
              </w:rPr>
              <w:t xml:space="preserve"> y asigna alias para registrarte.</w:t>
            </w:r>
          </w:p>
          <w:p w14:paraId="10F45022" w14:textId="77777777" w:rsidR="00155926" w:rsidRPr="00155926" w:rsidRDefault="00155926" w:rsidP="0015592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lang w:val="en-US" w:eastAsia="en-US"/>
              </w:rPr>
            </w:pPr>
            <w:r w:rsidRPr="00155926">
              <w:rPr>
                <w:rFonts w:asciiTheme="minorHAnsi" w:hAnsiTheme="minorHAnsi" w:cstheme="minorHAnsi"/>
                <w:lang w:val="en-US" w:eastAsia="en-US"/>
              </w:rPr>
              <w:t>Confirma tu matriculación ingresando tu código de seguridad.</w:t>
            </w:r>
          </w:p>
          <w:p w14:paraId="07B2E652" w14:textId="77777777" w:rsidR="00155926" w:rsidRPr="00155926" w:rsidRDefault="00155926" w:rsidP="0015592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lang w:val="en-US" w:eastAsia="en-US"/>
              </w:rPr>
            </w:pPr>
            <w:r w:rsidRPr="00155926">
              <w:rPr>
                <w:rFonts w:asciiTheme="minorHAnsi" w:hAnsiTheme="minorHAnsi" w:cstheme="minorHAnsi"/>
                <w:lang w:val="en-US" w:eastAsia="en-US"/>
              </w:rPr>
              <w:t xml:space="preserve">Da clic en pagar para realizar el pago. </w:t>
            </w:r>
          </w:p>
          <w:p w14:paraId="524EB57A" w14:textId="285547D5" w:rsidR="0011633B" w:rsidRDefault="0011633B" w:rsidP="0011633B">
            <w:pPr>
              <w:pStyle w:val="NormalWeb"/>
              <w:jc w:val="center"/>
            </w:pPr>
          </w:p>
          <w:p w14:paraId="0C2833C8" w14:textId="33B3C7AC" w:rsidR="009F26D6" w:rsidRPr="0028380A" w:rsidRDefault="009F26D6" w:rsidP="00155926">
            <w:pPr>
              <w:pStyle w:val="NormalWeb"/>
              <w:jc w:val="center"/>
            </w:pPr>
          </w:p>
          <w:p w14:paraId="63164162" w14:textId="12FFF212" w:rsidR="00155926" w:rsidRDefault="005378BC" w:rsidP="009F26D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6C98B91" wp14:editId="409E8D8A">
                  <wp:simplePos x="0" y="0"/>
                  <wp:positionH relativeFrom="column">
                    <wp:posOffset>530860</wp:posOffset>
                  </wp:positionH>
                  <wp:positionV relativeFrom="paragraph">
                    <wp:posOffset>11430</wp:posOffset>
                  </wp:positionV>
                  <wp:extent cx="4096385" cy="2987040"/>
                  <wp:effectExtent l="0" t="0" r="0" b="381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6385" cy="2987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EA8A3C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20C20E03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553441D4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1281F63E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3C3AC898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25B618A7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08EDBAC2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7866D3DE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396E7251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5A4C79D8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579FAE8B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7C6EF5D4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0609A160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73C6BCAA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0EEC4317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78126274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6BA70E19" w14:textId="77777777" w:rsidR="00155926" w:rsidRDefault="00155926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57F2B636" w14:textId="7457E988" w:rsidR="009F26D6" w:rsidRPr="00C932C3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>Los pasos para realizar la recaudación en el 24</w:t>
            </w:r>
            <w:r>
              <w:rPr>
                <w:rFonts w:asciiTheme="minorHAnsi" w:hAnsiTheme="minorHAnsi" w:cstheme="minorHAnsi"/>
              </w:rPr>
              <w:t>móvil</w:t>
            </w:r>
            <w:r w:rsidRPr="00C932C3">
              <w:rPr>
                <w:rFonts w:asciiTheme="minorHAnsi" w:hAnsiTheme="minorHAnsi" w:cstheme="minorHAnsi"/>
              </w:rPr>
              <w:t xml:space="preserve"> son:</w:t>
            </w:r>
          </w:p>
          <w:p w14:paraId="2C95437D" w14:textId="5A31620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Ingresa a la app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de banco Bolivariano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con tu usuario y clave</w:t>
            </w:r>
          </w:p>
          <w:p w14:paraId="754AD0F9" w14:textId="14AD0F9D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Dar clic en el menú </w:t>
            </w:r>
            <w:r>
              <w:rPr>
                <w:rFonts w:asciiTheme="minorHAnsi" w:hAnsiTheme="minorHAnsi" w:cstheme="minorHAnsi"/>
                <w:color w:val="000000" w:themeColor="text1"/>
              </w:rPr>
              <w:t>Pagar|Pagar Servicio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escoge la opción </w:t>
            </w:r>
            <w:r w:rsidR="00155926">
              <w:rPr>
                <w:rFonts w:asciiTheme="minorHAnsi" w:hAnsiTheme="minorHAnsi" w:cstheme="minorHAnsi"/>
                <w:color w:val="000000" w:themeColor="text1"/>
              </w:rPr>
              <w:t>Internet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. </w:t>
            </w:r>
          </w:p>
          <w:p w14:paraId="523FD3FF" w14:textId="570DA302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Selecciona el registro a pagar (previamente matriculado desde el 24online)</w:t>
            </w:r>
          </w:p>
          <w:p w14:paraId="75B4BB12" w14:textId="4E3CC2F1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Escoge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la </w:t>
            </w:r>
            <w:r w:rsidR="00442F3C">
              <w:rPr>
                <w:rFonts w:asciiTheme="minorHAnsi" w:hAnsiTheme="minorHAnsi" w:cstheme="minorHAnsi"/>
                <w:color w:val="000000" w:themeColor="text1"/>
              </w:rPr>
              <w:t>cuenta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y confirma tu pago. </w:t>
            </w:r>
          </w:p>
          <w:p w14:paraId="56619DF3" w14:textId="577B397A" w:rsidR="009F26D6" w:rsidRDefault="009F26D6" w:rsidP="00F13AE6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</w:rPr>
            </w:pPr>
          </w:p>
          <w:p w14:paraId="66EDB51D" w14:textId="70110121" w:rsidR="00F13AE6" w:rsidRPr="00F34C64" w:rsidRDefault="00F13AE6" w:rsidP="00F13AE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  <w:lang w:val="es-EC"/>
              </w:rPr>
              <w:t xml:space="preserve">Ventanilla </w:t>
            </w:r>
          </w:p>
          <w:p w14:paraId="4849F8EB" w14:textId="043353F3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Indicar </w:t>
            </w:r>
            <w:r w:rsidR="00155926">
              <w:rPr>
                <w:rFonts w:asciiTheme="minorHAnsi" w:hAnsiTheme="minorHAnsi" w:cstheme="minorHAnsi"/>
                <w:color w:val="000000" w:themeColor="text1"/>
              </w:rPr>
              <w:t>el servicio de internet Ecuanet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155926">
              <w:rPr>
                <w:rFonts w:asciiTheme="minorHAnsi" w:hAnsiTheme="minorHAnsi" w:cstheme="minorHAnsi"/>
                <w:color w:val="000000" w:themeColor="text1"/>
              </w:rPr>
              <w:t>y la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identificación al cajero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58DF31FA" w14:textId="259C8A4D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91108B">
              <w:rPr>
                <w:rFonts w:asciiTheme="minorHAnsi" w:hAnsiTheme="minorHAnsi" w:cstheme="minorHAnsi"/>
                <w:color w:val="000000" w:themeColor="text1"/>
                <w:highlight w:val="yellow"/>
              </w:rPr>
              <w:t>Puede pagar en efectivo, debito cuenta BB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79F5501C" w14:textId="77777777"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  <w:bookmarkStart w:id="0" w:name="_GoBack"/>
        <w:bookmarkEnd w:id="0"/>
      </w:tr>
      <w:tr w:rsidR="00911BEF" w:rsidRPr="00D96A00" w14:paraId="57E37509" w14:textId="77777777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14:paraId="0BBFCB35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 w14:paraId="361B4D9B" w14:textId="77777777">
        <w:trPr>
          <w:trHeight w:val="281"/>
        </w:trPr>
        <w:tc>
          <w:tcPr>
            <w:tcW w:w="8550" w:type="dxa"/>
            <w:gridSpan w:val="3"/>
          </w:tcPr>
          <w:p w14:paraId="490D7671" w14:textId="66B18BC4" w:rsidR="00ED6AD3" w:rsidRPr="0091108B" w:rsidRDefault="0091108B" w:rsidP="00140CFD">
            <w:pPr>
              <w:rPr>
                <w:rFonts w:asciiTheme="minorHAnsi" w:hAnsiTheme="minorHAnsi" w:cstheme="minorHAnsi"/>
                <w:color w:val="000000" w:themeColor="text1"/>
                <w:lang w:val="es-EC" w:eastAsia="es-EC"/>
              </w:rPr>
            </w:pPr>
            <w:r w:rsidRPr="0091108B">
              <w:rPr>
                <w:rFonts w:asciiTheme="minorHAnsi" w:hAnsiTheme="minorHAnsi" w:cstheme="minorHAnsi"/>
                <w:color w:val="000000" w:themeColor="text1"/>
                <w:lang w:val="es-EC" w:eastAsia="es-EC"/>
              </w:rPr>
              <w:t>Somos el primer banco en recaudar esta empresa</w:t>
            </w:r>
          </w:p>
          <w:p w14:paraId="2485A518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65F0192F" w14:textId="77777777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14:paraId="507CFC83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F5439" w14:paraId="03778EAC" w14:textId="77777777">
        <w:trPr>
          <w:trHeight w:val="281"/>
        </w:trPr>
        <w:tc>
          <w:tcPr>
            <w:tcW w:w="8550" w:type="dxa"/>
            <w:gridSpan w:val="3"/>
          </w:tcPr>
          <w:p w14:paraId="67898D2B" w14:textId="77AC9278" w:rsidR="008C55AC" w:rsidRDefault="00442F3C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Se realizarán </w:t>
            </w:r>
            <w:del w:id="1" w:author="Wendy Cedeño Ley" w:date="2022-10-04T13:58:00Z">
              <w:r>
                <w:rPr>
                  <w:rFonts w:asciiTheme="minorHAnsi" w:hAnsiTheme="minorHAnsi" w:cstheme="minorHAnsi"/>
                  <w:bCs/>
                  <w:lang w:eastAsia="en-US"/>
                </w:rPr>
                <w:delText>la</w:delText>
              </w:r>
            </w:del>
            <w:ins w:id="2" w:author="Wendy Cedeño Ley" w:date="2022-10-04T13:58:00Z">
              <w:r>
                <w:rPr>
                  <w:rFonts w:asciiTheme="minorHAnsi" w:hAnsiTheme="minorHAnsi" w:cstheme="minorHAnsi"/>
                  <w:bCs/>
                  <w:lang w:eastAsia="en-US"/>
                </w:rPr>
                <w:t>la</w:t>
              </w:r>
              <w:r w:rsidR="0052006E">
                <w:rPr>
                  <w:rFonts w:asciiTheme="minorHAnsi" w:hAnsiTheme="minorHAnsi" w:cstheme="minorHAnsi"/>
                  <w:bCs/>
                  <w:lang w:eastAsia="en-US"/>
                </w:rPr>
                <w:t>s</w:t>
              </w:r>
            </w:ins>
            <w:r>
              <w:rPr>
                <w:rFonts w:asciiTheme="minorHAnsi" w:hAnsiTheme="minorHAnsi" w:cstheme="minorHAnsi"/>
                <w:bCs/>
                <w:lang w:eastAsia="en-US"/>
              </w:rPr>
              <w:t xml:space="preserve"> siguientes salidas a producción, por lo que se requiere un arte para cada una:</w:t>
            </w:r>
          </w:p>
          <w:p w14:paraId="4C244CC6" w14:textId="3D576FC5" w:rsidR="00116A54" w:rsidRDefault="0049241E" w:rsidP="00116A54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</w:t>
            </w:r>
            <w:r w:rsidR="007B5459">
              <w:rPr>
                <w:rFonts w:asciiTheme="minorHAnsi" w:hAnsiTheme="minorHAnsi" w:cstheme="minorHAnsi"/>
                <w:bCs/>
                <w:lang w:eastAsia="en-US"/>
              </w:rPr>
              <w:t>alida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en 24online</w:t>
            </w:r>
            <w:r w:rsidR="0091108B">
              <w:rPr>
                <w:rFonts w:asciiTheme="minorHAnsi" w:hAnsiTheme="minorHAnsi" w:cstheme="minorHAnsi"/>
                <w:bCs/>
                <w:lang w:eastAsia="en-US"/>
              </w:rPr>
              <w:t xml:space="preserve"> y 24móvil</w:t>
            </w:r>
            <w:r w:rsidR="00116A54">
              <w:rPr>
                <w:rFonts w:asciiTheme="minorHAnsi" w:hAnsiTheme="minorHAnsi" w:cstheme="minorHAnsi"/>
                <w:bCs/>
                <w:lang w:eastAsia="en-US"/>
              </w:rPr>
              <w:t>: Dirigido a todas las personas naturales</w:t>
            </w:r>
            <w:r w:rsidR="0091108B">
              <w:rPr>
                <w:rFonts w:asciiTheme="minorHAnsi" w:hAnsiTheme="minorHAnsi" w:cstheme="minorHAnsi"/>
                <w:bCs/>
                <w:lang w:eastAsia="en-US"/>
              </w:rPr>
              <w:t xml:space="preserve"> que posean cuenta en el banco.</w:t>
            </w:r>
          </w:p>
          <w:p w14:paraId="3E5E2474" w14:textId="75A8146B" w:rsidR="00116A54" w:rsidRDefault="00116A54" w:rsidP="00116A54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08705117" w14:textId="18ED1835" w:rsidR="00A01B92" w:rsidRDefault="008C55AC" w:rsidP="001906E1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 w:rsidRPr="0091108B">
              <w:rPr>
                <w:rFonts w:asciiTheme="minorHAnsi" w:hAnsiTheme="minorHAnsi" w:cstheme="minorHAnsi"/>
                <w:bCs/>
                <w:lang w:eastAsia="en-US"/>
              </w:rPr>
              <w:t xml:space="preserve">Salida en </w:t>
            </w:r>
            <w:r w:rsidR="00A01B92" w:rsidRPr="0091108B">
              <w:rPr>
                <w:rFonts w:asciiTheme="minorHAnsi" w:hAnsiTheme="minorHAnsi" w:cstheme="minorHAnsi"/>
                <w:bCs/>
                <w:lang w:eastAsia="en-US"/>
              </w:rPr>
              <w:t>ventanilla</w:t>
            </w:r>
            <w:r w:rsidRPr="0091108B"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r w:rsidR="00A01B92" w:rsidRPr="0091108B">
              <w:rPr>
                <w:rFonts w:asciiTheme="minorHAnsi" w:hAnsiTheme="minorHAnsi" w:cstheme="minorHAnsi"/>
                <w:bCs/>
                <w:lang w:eastAsia="en-US"/>
              </w:rPr>
              <w:t>refresh de los canales digitales para clientes naturales e incorporar la disponibilidad del canal ventanilla</w:t>
            </w:r>
            <w:r w:rsidR="0091108B">
              <w:rPr>
                <w:rFonts w:asciiTheme="minorHAnsi" w:hAnsiTheme="minorHAnsi" w:cstheme="minorHAnsi"/>
                <w:bCs/>
                <w:lang w:eastAsia="en-US"/>
              </w:rPr>
              <w:t>.</w:t>
            </w:r>
          </w:p>
          <w:p w14:paraId="2CF656E7" w14:textId="77777777" w:rsidR="0091108B" w:rsidRPr="0091108B" w:rsidRDefault="0091108B" w:rsidP="0091108B">
            <w:pPr>
              <w:pStyle w:val="Prrafodelista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5AC65DF7" w14:textId="7BDFE4A2" w:rsidR="0091108B" w:rsidRDefault="0091108B" w:rsidP="0091108B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</w:p>
          <w:p w14:paraId="5753234B" w14:textId="77777777" w:rsidR="0091108B" w:rsidRPr="0091108B" w:rsidRDefault="0091108B" w:rsidP="0091108B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</w:p>
          <w:p w14:paraId="03EF03F5" w14:textId="77777777" w:rsidR="0049241E" w:rsidRPr="0049241E" w:rsidRDefault="0049241E" w:rsidP="00FF6350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EF5439" w14:paraId="1B6ED235" w14:textId="77777777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14:paraId="1CA90699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2c- Posicionamiento de la Marca / Slogan / Selling Line:</w:t>
            </w:r>
          </w:p>
        </w:tc>
      </w:tr>
      <w:tr w:rsidR="00911BEF" w:rsidRPr="00EF5439" w14:paraId="0D719210" w14:textId="77777777">
        <w:trPr>
          <w:trHeight w:val="281"/>
        </w:trPr>
        <w:tc>
          <w:tcPr>
            <w:tcW w:w="8550" w:type="dxa"/>
            <w:gridSpan w:val="3"/>
          </w:tcPr>
          <w:p w14:paraId="0582FEB1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 w14:paraId="02DDB872" w14:textId="77777777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14:paraId="58FD2768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 w14:paraId="068FDF68" w14:textId="77777777">
        <w:trPr>
          <w:trHeight w:val="281"/>
        </w:trPr>
        <w:tc>
          <w:tcPr>
            <w:tcW w:w="8550" w:type="dxa"/>
            <w:gridSpan w:val="3"/>
          </w:tcPr>
          <w:p w14:paraId="0EF9A3F7" w14:textId="77777777" w:rsidR="00FF6350" w:rsidRDefault="00FF6350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677CE2EA" w14:textId="5FDAB5AB" w:rsidR="00AD7574" w:rsidRPr="00CF56DF" w:rsidRDefault="00AD7574" w:rsidP="00CF56D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 w:rsidRPr="00CF56DF">
              <w:rPr>
                <w:rFonts w:asciiTheme="minorHAnsi" w:hAnsiTheme="minorHAnsi" w:cstheme="minorHAnsi"/>
              </w:rPr>
              <w:t>Dar a conocer a los clientes de la disponibilidad de la nueva recaudación de</w:t>
            </w:r>
            <w:r w:rsidR="0091108B">
              <w:rPr>
                <w:rFonts w:asciiTheme="minorHAnsi" w:hAnsiTheme="minorHAnsi" w:cstheme="minorHAnsi"/>
              </w:rPr>
              <w:t xml:space="preserve"> </w:t>
            </w:r>
            <w:r w:rsidR="0091108B" w:rsidRPr="0091108B">
              <w:rPr>
                <w:rFonts w:asciiTheme="minorHAnsi" w:hAnsiTheme="minorHAnsi" w:cstheme="minorHAnsi"/>
                <w:b/>
              </w:rPr>
              <w:t>Ecuanet</w:t>
            </w:r>
            <w:r w:rsidRPr="00CF56DF">
              <w:rPr>
                <w:rFonts w:asciiTheme="minorHAnsi" w:hAnsiTheme="minorHAnsi" w:cstheme="minorHAnsi"/>
              </w:rPr>
              <w:t>.</w:t>
            </w:r>
          </w:p>
          <w:p w14:paraId="7D56D0A9" w14:textId="4CB5D799" w:rsidR="00AD7574" w:rsidRPr="00AD7574" w:rsidRDefault="00AD7574" w:rsidP="00AD7574">
            <w:pPr>
              <w:pStyle w:val="Prrafodelista"/>
              <w:numPr>
                <w:ilvl w:val="0"/>
                <w:numId w:val="14"/>
              </w:numPr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6498EAFF" w14:textId="77777777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14:paraId="587A3D9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56F63A42" w14:textId="77777777">
        <w:trPr>
          <w:trHeight w:val="281"/>
        </w:trPr>
        <w:tc>
          <w:tcPr>
            <w:tcW w:w="8550" w:type="dxa"/>
            <w:gridSpan w:val="3"/>
          </w:tcPr>
          <w:p w14:paraId="597C141F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1D47789C" w14:textId="1D989D0B" w:rsidR="00CF56DF" w:rsidRDefault="00CF56DF" w:rsidP="00CF56D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Plan comunicacional </w:t>
            </w:r>
            <w:r w:rsidR="0091108B" w:rsidRPr="0091108B">
              <w:rPr>
                <w:rFonts w:asciiTheme="minorHAnsi" w:hAnsiTheme="minorHAnsi" w:cstheme="minorHAnsi"/>
                <w:highlight w:val="yellow"/>
              </w:rPr>
              <w:t>bi</w:t>
            </w:r>
            <w:r w:rsidRPr="0091108B">
              <w:rPr>
                <w:rFonts w:asciiTheme="minorHAnsi" w:hAnsiTheme="minorHAnsi" w:cstheme="minorHAnsi"/>
                <w:highlight w:val="yellow"/>
              </w:rPr>
              <w:t>mensual</w:t>
            </w:r>
            <w:r>
              <w:rPr>
                <w:rFonts w:asciiTheme="minorHAnsi" w:hAnsiTheme="minorHAnsi" w:cstheme="minorHAnsi"/>
              </w:rPr>
              <w:t xml:space="preserve"> para incentivar a los clientes a realizar estos pagos mediante los canales disponibles. </w:t>
            </w:r>
          </w:p>
          <w:p w14:paraId="081CE127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2820FC6B" w14:textId="77777777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14:paraId="3F25CC7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 w14:paraId="7D13D433" w14:textId="77777777">
        <w:trPr>
          <w:trHeight w:val="281"/>
        </w:trPr>
        <w:tc>
          <w:tcPr>
            <w:tcW w:w="8550" w:type="dxa"/>
            <w:gridSpan w:val="3"/>
          </w:tcPr>
          <w:p w14:paraId="148067E5" w14:textId="09CB98C2" w:rsidR="00ED3784" w:rsidRDefault="0058025C" w:rsidP="00CF56DF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6AF3">
              <w:rPr>
                <w:rFonts w:asciiTheme="minorHAnsi" w:hAnsiTheme="minorHAnsi" w:cstheme="minorHAnsi"/>
              </w:rPr>
              <w:t>Mail</w:t>
            </w:r>
            <w:r w:rsidR="00C76AF3" w:rsidRPr="00C76AF3">
              <w:rPr>
                <w:rFonts w:asciiTheme="minorHAnsi" w:hAnsiTheme="minorHAnsi" w:cstheme="minorHAnsi"/>
              </w:rPr>
              <w:t xml:space="preserve"> de</w:t>
            </w:r>
            <w:r w:rsidR="007B1DD0">
              <w:rPr>
                <w:rFonts w:asciiTheme="minorHAnsi" w:hAnsiTheme="minorHAnsi" w:cstheme="minorHAnsi"/>
              </w:rPr>
              <w:t xml:space="preserve"> comunicación a los clientes </w:t>
            </w:r>
            <w:r w:rsidR="00CF56DF">
              <w:rPr>
                <w:rFonts w:asciiTheme="minorHAnsi" w:hAnsiTheme="minorHAnsi" w:cstheme="minorHAnsi"/>
              </w:rPr>
              <w:t xml:space="preserve">naturales </w:t>
            </w:r>
          </w:p>
          <w:p w14:paraId="235DF538" w14:textId="40283156" w:rsidR="0091108B" w:rsidRDefault="0091108B" w:rsidP="0091108B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91108B">
              <w:rPr>
                <w:rFonts w:asciiTheme="minorHAnsi" w:hAnsiTheme="minorHAnsi" w:cstheme="minorHAnsi"/>
              </w:rPr>
              <w:t>Mailing Buzón 24 Online</w:t>
            </w:r>
          </w:p>
          <w:p w14:paraId="60F976AC" w14:textId="15C6ADA1" w:rsidR="0091108B" w:rsidRPr="007B1DD0" w:rsidRDefault="0091108B" w:rsidP="0091108B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Posteo en redes sociales </w:t>
            </w:r>
          </w:p>
          <w:p w14:paraId="10E514B5" w14:textId="4FC0E71E" w:rsidR="00A95CC0" w:rsidRPr="00A95CC0" w:rsidRDefault="00A95CC0" w:rsidP="00A95CC0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</w:p>
          <w:p w14:paraId="527F6A0A" w14:textId="77777777" w:rsidR="002E4622" w:rsidRPr="00D96A00" w:rsidRDefault="002E4622" w:rsidP="00DC784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070D1490" w14:textId="77777777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7CC0AF2C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25FC6032" w14:textId="77777777">
        <w:trPr>
          <w:trHeight w:val="281"/>
        </w:trPr>
        <w:tc>
          <w:tcPr>
            <w:tcW w:w="8550" w:type="dxa"/>
            <w:gridSpan w:val="3"/>
          </w:tcPr>
          <w:p w14:paraId="1BDA893E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29CFDA74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14:paraId="38E21A11" w14:textId="77777777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5E031FA6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14:paraId="1AB1AECF" w14:textId="77777777" w:rsidTr="009D28B0">
        <w:trPr>
          <w:trHeight w:val="281"/>
        </w:trPr>
        <w:tc>
          <w:tcPr>
            <w:tcW w:w="8550" w:type="dxa"/>
            <w:gridSpan w:val="3"/>
          </w:tcPr>
          <w:p w14:paraId="550ED431" w14:textId="0059301F" w:rsidR="00DC7842" w:rsidRDefault="00DC7842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774E6C1B" w14:textId="37076CEE" w:rsidR="009161E2" w:rsidRPr="0011633B" w:rsidRDefault="009161E2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Página web de la empresa </w:t>
            </w:r>
          </w:p>
          <w:p w14:paraId="0A4FB1DC" w14:textId="6C539DFD" w:rsidR="00CF56DF" w:rsidRDefault="009161E2" w:rsidP="00DC7842">
            <w:pPr>
              <w:rPr>
                <w:rFonts w:asciiTheme="minorHAnsi" w:hAnsiTheme="minorHAnsi" w:cstheme="minorHAnsi"/>
                <w:lang w:val="es-ES"/>
              </w:rPr>
            </w:pPr>
            <w:r w:rsidRPr="009161E2">
              <w:rPr>
                <w:rFonts w:asciiTheme="minorHAnsi" w:hAnsiTheme="minorHAnsi" w:cstheme="minorHAnsi"/>
                <w:lang w:val="es-ES"/>
              </w:rPr>
              <w:t>https://ecuanet.ec/</w:t>
            </w:r>
          </w:p>
          <w:p w14:paraId="7F5155F9" w14:textId="77777777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5AEC0397" w14:textId="38A60BEF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2B529957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AD15E26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6D158C7A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6EBB18C2" w14:textId="77777777"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2D8BF712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2"/>
      <w:footerReference w:type="default" r:id="rId13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8A695" w14:textId="77777777" w:rsidR="00CE1063" w:rsidRDefault="00CE1063">
      <w:r>
        <w:separator/>
      </w:r>
    </w:p>
  </w:endnote>
  <w:endnote w:type="continuationSeparator" w:id="0">
    <w:p w14:paraId="08AB48A5" w14:textId="77777777" w:rsidR="00CE1063" w:rsidRDefault="00CE1063">
      <w:r>
        <w:continuationSeparator/>
      </w:r>
    </w:p>
  </w:endnote>
  <w:endnote w:type="continuationNotice" w:id="1">
    <w:p w14:paraId="27F2B0B0" w14:textId="77777777" w:rsidR="0052006E" w:rsidRDefault="005200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00C01" w14:textId="77777777" w:rsidR="0052006E" w:rsidRDefault="005200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A23C3" w14:textId="77777777" w:rsidR="00CE1063" w:rsidRDefault="00CE1063">
      <w:r>
        <w:separator/>
      </w:r>
    </w:p>
  </w:footnote>
  <w:footnote w:type="continuationSeparator" w:id="0">
    <w:p w14:paraId="671ADE22" w14:textId="77777777" w:rsidR="00CE1063" w:rsidRDefault="00CE1063">
      <w:r>
        <w:continuationSeparator/>
      </w:r>
    </w:p>
  </w:footnote>
  <w:footnote w:type="continuationNotice" w:id="1">
    <w:p w14:paraId="345A2DBF" w14:textId="77777777" w:rsidR="0052006E" w:rsidRDefault="005200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FF76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D8D"/>
    <w:multiLevelType w:val="hybridMultilevel"/>
    <w:tmpl w:val="80ACBAD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538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F71"/>
    <w:multiLevelType w:val="hybridMultilevel"/>
    <w:tmpl w:val="F1B2E7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19D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B38C3"/>
    <w:multiLevelType w:val="hybridMultilevel"/>
    <w:tmpl w:val="9A2C2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F796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4164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97A4B"/>
    <w:multiLevelType w:val="hybridMultilevel"/>
    <w:tmpl w:val="8ED281A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2071B"/>
    <w:multiLevelType w:val="hybridMultilevel"/>
    <w:tmpl w:val="8B9EBBB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020E8"/>
    <w:multiLevelType w:val="hybridMultilevel"/>
    <w:tmpl w:val="1E7275F8"/>
    <w:lvl w:ilvl="0" w:tplc="3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2"/>
  </w:num>
  <w:num w:numId="5">
    <w:abstractNumId w:val="14"/>
  </w:num>
  <w:num w:numId="6">
    <w:abstractNumId w:val="4"/>
  </w:num>
  <w:num w:numId="7">
    <w:abstractNumId w:val="8"/>
  </w:num>
  <w:num w:numId="8">
    <w:abstractNumId w:val="15"/>
  </w:num>
  <w:num w:numId="9">
    <w:abstractNumId w:val="3"/>
  </w:num>
  <w:num w:numId="10">
    <w:abstractNumId w:val="9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6"/>
  </w:num>
  <w:num w:numId="15">
    <w:abstractNumId w:val="17"/>
  </w:num>
  <w:num w:numId="16">
    <w:abstractNumId w:val="0"/>
  </w:num>
  <w:num w:numId="17">
    <w:abstractNumId w:val="11"/>
  </w:num>
  <w:num w:numId="18">
    <w:abstractNumId w:val="5"/>
  </w:num>
  <w:num w:numId="19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ndy Cedeño Ley">
    <w15:presenceInfo w15:providerId="AD" w15:userId="S-1-5-21-57940100-378953975-1396134992-6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63A32"/>
    <w:rsid w:val="00075C25"/>
    <w:rsid w:val="0009327D"/>
    <w:rsid w:val="000A5555"/>
    <w:rsid w:val="000B1740"/>
    <w:rsid w:val="000B4AFF"/>
    <w:rsid w:val="000B7DF5"/>
    <w:rsid w:val="000C6593"/>
    <w:rsid w:val="000D4654"/>
    <w:rsid w:val="000D4703"/>
    <w:rsid w:val="000E029D"/>
    <w:rsid w:val="000F1193"/>
    <w:rsid w:val="000F4B16"/>
    <w:rsid w:val="00100645"/>
    <w:rsid w:val="00101EFA"/>
    <w:rsid w:val="00105256"/>
    <w:rsid w:val="0011633B"/>
    <w:rsid w:val="00116A54"/>
    <w:rsid w:val="00125AA9"/>
    <w:rsid w:val="00140CFD"/>
    <w:rsid w:val="00146C6E"/>
    <w:rsid w:val="00155926"/>
    <w:rsid w:val="001608D2"/>
    <w:rsid w:val="00161741"/>
    <w:rsid w:val="0016728D"/>
    <w:rsid w:val="0017386C"/>
    <w:rsid w:val="00187B32"/>
    <w:rsid w:val="00187E33"/>
    <w:rsid w:val="00193C0F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3663B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B1BE8"/>
    <w:rsid w:val="002D11C8"/>
    <w:rsid w:val="002D15A5"/>
    <w:rsid w:val="002E4622"/>
    <w:rsid w:val="002E6E05"/>
    <w:rsid w:val="002F0F8A"/>
    <w:rsid w:val="00300D4C"/>
    <w:rsid w:val="00302353"/>
    <w:rsid w:val="003133C3"/>
    <w:rsid w:val="00320CFD"/>
    <w:rsid w:val="00327B5F"/>
    <w:rsid w:val="0033713C"/>
    <w:rsid w:val="00341209"/>
    <w:rsid w:val="00350B66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AAC"/>
    <w:rsid w:val="003E5EC2"/>
    <w:rsid w:val="003F2AE0"/>
    <w:rsid w:val="004048AF"/>
    <w:rsid w:val="0040495F"/>
    <w:rsid w:val="00411678"/>
    <w:rsid w:val="004150EF"/>
    <w:rsid w:val="00430971"/>
    <w:rsid w:val="004337D1"/>
    <w:rsid w:val="00442B04"/>
    <w:rsid w:val="00442F3C"/>
    <w:rsid w:val="00444CE7"/>
    <w:rsid w:val="00453DF1"/>
    <w:rsid w:val="00457351"/>
    <w:rsid w:val="00457443"/>
    <w:rsid w:val="00461746"/>
    <w:rsid w:val="00465D51"/>
    <w:rsid w:val="0046627B"/>
    <w:rsid w:val="00481530"/>
    <w:rsid w:val="00482FAD"/>
    <w:rsid w:val="0049241E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06E"/>
    <w:rsid w:val="00520501"/>
    <w:rsid w:val="0052086E"/>
    <w:rsid w:val="00535CB4"/>
    <w:rsid w:val="005378BC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867F3"/>
    <w:rsid w:val="00591709"/>
    <w:rsid w:val="00597EE0"/>
    <w:rsid w:val="005A6353"/>
    <w:rsid w:val="005A6830"/>
    <w:rsid w:val="005B3D46"/>
    <w:rsid w:val="005B6C6A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706634"/>
    <w:rsid w:val="00714B42"/>
    <w:rsid w:val="00723A40"/>
    <w:rsid w:val="00723DC9"/>
    <w:rsid w:val="00730B2C"/>
    <w:rsid w:val="007326D2"/>
    <w:rsid w:val="00733EEA"/>
    <w:rsid w:val="00740D83"/>
    <w:rsid w:val="00746F7A"/>
    <w:rsid w:val="00747580"/>
    <w:rsid w:val="0075314E"/>
    <w:rsid w:val="007531FE"/>
    <w:rsid w:val="00761676"/>
    <w:rsid w:val="0076341E"/>
    <w:rsid w:val="007676E0"/>
    <w:rsid w:val="007765FF"/>
    <w:rsid w:val="0079737C"/>
    <w:rsid w:val="007B1DD0"/>
    <w:rsid w:val="007B5459"/>
    <w:rsid w:val="007B5498"/>
    <w:rsid w:val="007E1DEC"/>
    <w:rsid w:val="007F7911"/>
    <w:rsid w:val="00800450"/>
    <w:rsid w:val="00807A07"/>
    <w:rsid w:val="00812DF3"/>
    <w:rsid w:val="0082392D"/>
    <w:rsid w:val="00824C70"/>
    <w:rsid w:val="0082504C"/>
    <w:rsid w:val="0082594E"/>
    <w:rsid w:val="00831C69"/>
    <w:rsid w:val="0083471C"/>
    <w:rsid w:val="00836399"/>
    <w:rsid w:val="00837D6D"/>
    <w:rsid w:val="008637CF"/>
    <w:rsid w:val="0087077C"/>
    <w:rsid w:val="00872B8D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55AC"/>
    <w:rsid w:val="008C79B4"/>
    <w:rsid w:val="008D69A5"/>
    <w:rsid w:val="0091108B"/>
    <w:rsid w:val="00911BEF"/>
    <w:rsid w:val="00915F68"/>
    <w:rsid w:val="009161E2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568DB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64A5"/>
    <w:rsid w:val="009D718D"/>
    <w:rsid w:val="009E4636"/>
    <w:rsid w:val="009E5828"/>
    <w:rsid w:val="009F08E6"/>
    <w:rsid w:val="009F26D6"/>
    <w:rsid w:val="009F704B"/>
    <w:rsid w:val="00A01B92"/>
    <w:rsid w:val="00A13F18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1DCF"/>
    <w:rsid w:val="00A622A0"/>
    <w:rsid w:val="00A62509"/>
    <w:rsid w:val="00A70FE3"/>
    <w:rsid w:val="00A71E40"/>
    <w:rsid w:val="00A87068"/>
    <w:rsid w:val="00A93A53"/>
    <w:rsid w:val="00A95CC0"/>
    <w:rsid w:val="00AA3573"/>
    <w:rsid w:val="00AB0706"/>
    <w:rsid w:val="00AC1CBE"/>
    <w:rsid w:val="00AC24A7"/>
    <w:rsid w:val="00AC6E23"/>
    <w:rsid w:val="00AD09AE"/>
    <w:rsid w:val="00AD3A7E"/>
    <w:rsid w:val="00AD7574"/>
    <w:rsid w:val="00AF289A"/>
    <w:rsid w:val="00AF3CF2"/>
    <w:rsid w:val="00AF5F36"/>
    <w:rsid w:val="00B15079"/>
    <w:rsid w:val="00B203B5"/>
    <w:rsid w:val="00B21D15"/>
    <w:rsid w:val="00B24582"/>
    <w:rsid w:val="00B249A1"/>
    <w:rsid w:val="00B33AC1"/>
    <w:rsid w:val="00B34A9B"/>
    <w:rsid w:val="00B37404"/>
    <w:rsid w:val="00B47627"/>
    <w:rsid w:val="00B50468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C3D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350BF"/>
    <w:rsid w:val="00C35A4A"/>
    <w:rsid w:val="00C36B23"/>
    <w:rsid w:val="00C44BA1"/>
    <w:rsid w:val="00C455C5"/>
    <w:rsid w:val="00C4569B"/>
    <w:rsid w:val="00C45EBE"/>
    <w:rsid w:val="00C56579"/>
    <w:rsid w:val="00C60D6D"/>
    <w:rsid w:val="00C6502B"/>
    <w:rsid w:val="00C669AF"/>
    <w:rsid w:val="00C71B9C"/>
    <w:rsid w:val="00C73154"/>
    <w:rsid w:val="00C73A60"/>
    <w:rsid w:val="00C76AF3"/>
    <w:rsid w:val="00C932C3"/>
    <w:rsid w:val="00C95EC4"/>
    <w:rsid w:val="00CA0E5B"/>
    <w:rsid w:val="00CA218C"/>
    <w:rsid w:val="00CD00BE"/>
    <w:rsid w:val="00CD3C2B"/>
    <w:rsid w:val="00CD6588"/>
    <w:rsid w:val="00CE1063"/>
    <w:rsid w:val="00CF56DF"/>
    <w:rsid w:val="00CF63B5"/>
    <w:rsid w:val="00D008D0"/>
    <w:rsid w:val="00D06E1C"/>
    <w:rsid w:val="00D13A61"/>
    <w:rsid w:val="00D17E8C"/>
    <w:rsid w:val="00D22C33"/>
    <w:rsid w:val="00D3020E"/>
    <w:rsid w:val="00D3259A"/>
    <w:rsid w:val="00D33A08"/>
    <w:rsid w:val="00D425F9"/>
    <w:rsid w:val="00D44DC1"/>
    <w:rsid w:val="00D467BB"/>
    <w:rsid w:val="00D53C0E"/>
    <w:rsid w:val="00D60233"/>
    <w:rsid w:val="00D61B78"/>
    <w:rsid w:val="00D62ECF"/>
    <w:rsid w:val="00D7731D"/>
    <w:rsid w:val="00D86A7E"/>
    <w:rsid w:val="00D87BE2"/>
    <w:rsid w:val="00D91491"/>
    <w:rsid w:val="00D96A00"/>
    <w:rsid w:val="00D974FA"/>
    <w:rsid w:val="00DB1AEC"/>
    <w:rsid w:val="00DC5E1E"/>
    <w:rsid w:val="00DC6496"/>
    <w:rsid w:val="00DC7842"/>
    <w:rsid w:val="00DF3316"/>
    <w:rsid w:val="00E024DB"/>
    <w:rsid w:val="00E053A2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D1763"/>
    <w:rsid w:val="00ED3784"/>
    <w:rsid w:val="00ED562A"/>
    <w:rsid w:val="00ED6AD3"/>
    <w:rsid w:val="00EE49CC"/>
    <w:rsid w:val="00EF5439"/>
    <w:rsid w:val="00F008DE"/>
    <w:rsid w:val="00F028C7"/>
    <w:rsid w:val="00F13AE6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71C69"/>
    <w:rsid w:val="00F92E20"/>
    <w:rsid w:val="00F943E4"/>
    <w:rsid w:val="00F949EC"/>
    <w:rsid w:val="00F95EF4"/>
    <w:rsid w:val="00FA0C19"/>
    <w:rsid w:val="00FA3671"/>
    <w:rsid w:val="00FB0E39"/>
    <w:rsid w:val="00FB31D7"/>
    <w:rsid w:val="00FC2F71"/>
    <w:rsid w:val="00FD4025"/>
    <w:rsid w:val="00FF06B2"/>
    <w:rsid w:val="00FF3DAF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51FD3C73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810E2-8808-468A-9969-8F9EDFEF5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0309C-E32A-4600-A370-67C08530F4C4}">
  <ds:schemaRefs>
    <ds:schemaRef ds:uri="b6e5a916-dccc-4b33-8fba-9c21ee045b9d"/>
    <ds:schemaRef ds:uri="http://schemas.microsoft.com/office/infopath/2007/PartnerControls"/>
    <ds:schemaRef ds:uri="http://purl.org/dc/elements/1.1/"/>
    <ds:schemaRef ds:uri="6026327b-c314-4909-befc-a4a98577181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8DF25A0-C6FD-4BFF-B5AC-115905A135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39EDD8-A809-4FE0-A321-85426E97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8</cp:revision>
  <cp:lastPrinted>2010-03-19T18:44:00Z</cp:lastPrinted>
  <dcterms:created xsi:type="dcterms:W3CDTF">2022-10-04T18:59:00Z</dcterms:created>
  <dcterms:modified xsi:type="dcterms:W3CDTF">2023-06-30T20:54:00Z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