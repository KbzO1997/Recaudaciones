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D2BF" w14:textId="77777777" w:rsidR="00682DE2" w:rsidRDefault="00682DE2" w:rsidP="00682DE2">
      <w:pPr>
        <w:pStyle w:val="EYBodytextwithparaspace"/>
        <w:numPr>
          <w:ilvl w:val="0"/>
          <w:numId w:val="0"/>
        </w:numPr>
        <w:rPr>
          <w:lang w:val="es-EC"/>
        </w:rPr>
      </w:pPr>
    </w:p>
    <w:p w14:paraId="40ABE0F9" w14:textId="77777777" w:rsidR="00682DE2" w:rsidRDefault="00682DE2" w:rsidP="00682DE2">
      <w:pPr>
        <w:pStyle w:val="EYBodytextwithparaspace"/>
        <w:numPr>
          <w:ilvl w:val="0"/>
          <w:numId w:val="0"/>
        </w:numPr>
        <w:rPr>
          <w:lang w:val="es-EC"/>
        </w:rPr>
      </w:pPr>
    </w:p>
    <w:p w14:paraId="1CE28667" w14:textId="77777777" w:rsidR="00682DE2" w:rsidRDefault="00682DE2" w:rsidP="00682DE2">
      <w:pPr>
        <w:pStyle w:val="EYBodytextwithparaspace"/>
        <w:numPr>
          <w:ilvl w:val="0"/>
          <w:numId w:val="0"/>
        </w:numPr>
        <w:rPr>
          <w:lang w:val="es-EC"/>
        </w:rPr>
      </w:pPr>
    </w:p>
    <w:p w14:paraId="394ADE02" w14:textId="77777777" w:rsidR="00682DE2" w:rsidRDefault="00825332" w:rsidP="00C176F3">
      <w:pPr>
        <w:rPr>
          <w:lang w:val="es-EC"/>
        </w:rPr>
      </w:pPr>
      <w:bookmarkStart w:id="0" w:name="_Toc412113039"/>
      <w:bookmarkStart w:id="1" w:name="_Toc412196863"/>
      <w:bookmarkStart w:id="2" w:name="_Toc412198878"/>
      <w:bookmarkStart w:id="3" w:name="_Toc412199091"/>
      <w:bookmarkStart w:id="4" w:name="_Toc412211145"/>
      <w:bookmarkStart w:id="5" w:name="_Toc412580852"/>
      <w:bookmarkStart w:id="6" w:name="_Toc412586215"/>
      <w:bookmarkStart w:id="7" w:name="_Toc413344843"/>
      <w:bookmarkStart w:id="8" w:name="_Toc415489428"/>
      <w:bookmarkStart w:id="9" w:name="_Toc415489695"/>
      <w:bookmarkStart w:id="10" w:name="_Toc415490924"/>
      <w:bookmarkStart w:id="11" w:name="_Toc415491307"/>
      <w:bookmarkStart w:id="12" w:name="_Toc415491838"/>
      <w:r>
        <w:rPr>
          <w:noProof/>
          <w:lang w:val="es-EC" w:eastAsia="es-EC"/>
        </w:rPr>
        <w:drawing>
          <wp:inline distT="0" distB="0" distL="0" distR="0" wp14:anchorId="33764D4B" wp14:editId="5C7FF915">
            <wp:extent cx="1288129" cy="1273817"/>
            <wp:effectExtent l="0" t="0" r="0" b="0"/>
            <wp:docPr id="2" name="Picture 2" descr="http://innovasystem.com.ec/3/images/img_clientes/junta_benefic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a:ext>
                      </a:extLst>
                    </a:blip>
                    <a:stretch>
                      <a:fillRect/>
                    </a:stretch>
                  </pic:blipFill>
                  <pic:spPr>
                    <a:xfrm>
                      <a:off x="0" y="0"/>
                      <a:ext cx="1288129" cy="1273817"/>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p>
    <w:p w14:paraId="0833BC3C" w14:textId="77777777" w:rsidR="00682DE2" w:rsidRDefault="00682DE2" w:rsidP="00C176F3">
      <w:pPr>
        <w:rPr>
          <w:lang w:val="es-EC"/>
        </w:rPr>
      </w:pPr>
    </w:p>
    <w:p w14:paraId="43C9048A" w14:textId="7F0CD963" w:rsidR="00B72453" w:rsidRPr="003745C9" w:rsidRDefault="00E439F4" w:rsidP="00C176F3">
      <w:pPr>
        <w:rPr>
          <w:lang w:val="es-EC"/>
        </w:rPr>
        <w:sectPr w:rsidR="00B72453" w:rsidRPr="003745C9" w:rsidSect="008B7345">
          <w:headerReference w:type="default" r:id="rId12"/>
          <w:footerReference w:type="default" r:id="rId13"/>
          <w:type w:val="continuous"/>
          <w:pgSz w:w="12240" w:h="15840" w:code="1"/>
          <w:pgMar w:top="1417" w:right="1701" w:bottom="1417" w:left="1701" w:header="720" w:footer="720" w:gutter="0"/>
          <w:pgNumType w:start="1"/>
          <w:cols w:space="720"/>
          <w:docGrid w:linePitch="274"/>
        </w:sectPr>
      </w:pPr>
      <w:bookmarkStart w:id="13" w:name="_Toc412113040"/>
      <w:bookmarkStart w:id="14" w:name="_Toc412196864"/>
      <w:bookmarkStart w:id="15" w:name="_Toc412198879"/>
      <w:bookmarkStart w:id="16" w:name="_Toc412199092"/>
      <w:bookmarkStart w:id="17" w:name="_Toc412211146"/>
      <w:bookmarkStart w:id="18" w:name="_Toc412580853"/>
      <w:bookmarkStart w:id="19" w:name="_Toc412586216"/>
      <w:bookmarkStart w:id="20" w:name="_Toc413344844"/>
      <w:bookmarkStart w:id="21" w:name="_Toc415489429"/>
      <w:bookmarkStart w:id="22" w:name="_Toc415489696"/>
      <w:bookmarkStart w:id="23" w:name="_Toc415490925"/>
      <w:bookmarkStart w:id="24" w:name="_Toc415491308"/>
      <w:bookmarkStart w:id="25" w:name="_Toc415491839"/>
      <w:r>
        <w:rPr>
          <w:rFonts w:ascii="EY" w:hAnsi="EY"/>
          <w:noProof/>
          <w:color w:val="000000"/>
          <w:sz w:val="44"/>
          <w:lang w:val="es-EC" w:eastAsia="es-EC"/>
        </w:rPr>
        <mc:AlternateContent>
          <mc:Choice Requires="wps">
            <w:drawing>
              <wp:anchor distT="0" distB="0" distL="114300" distR="114300" simplePos="0" relativeHeight="251661312" behindDoc="0" locked="0" layoutInCell="1" allowOverlap="1" wp14:anchorId="3483755E" wp14:editId="76142CF0">
                <wp:simplePos x="0" y="0"/>
                <wp:positionH relativeFrom="column">
                  <wp:posOffset>1409700</wp:posOffset>
                </wp:positionH>
                <wp:positionV relativeFrom="paragraph">
                  <wp:posOffset>2312035</wp:posOffset>
                </wp:positionV>
                <wp:extent cx="4919345" cy="1217930"/>
                <wp:effectExtent l="0" t="0" r="0" b="0"/>
                <wp:wrapNone/>
                <wp:docPr id="10623100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1217930"/>
                        </a:xfrm>
                        <a:prstGeom prst="rect">
                          <a:avLst/>
                        </a:prstGeom>
                        <a:noFill/>
                        <a:ln>
                          <a:noFill/>
                        </a:ln>
                        <a:effectLst/>
                      </wps:spPr>
                      <wps:txbx>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6" w:name="OLE_LINK5"/>
                                  <w:bookmarkStart w:id="27"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A33C68"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6"/>
                            <w:bookmarkEnd w:id="27"/>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A33C68"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755E" id="Rectángulo 4" o:spid="_x0000_s1026" style="position:absolute;margin-left:111pt;margin-top:182.05pt;width:387.35pt;height:9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" filled="f" stroked="f">
                <v:textbox inset="0,0,0,0">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8" w:name="OLE_LINK5"/>
                            <w:bookmarkStart w:id="29"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A33C68"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8"/>
                      <w:bookmarkEnd w:id="29"/>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A33C68"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v:textbox>
              </v:rect>
            </w:pict>
          </mc:Fallback>
        </mc:AlternateContent>
      </w:r>
      <w:r>
        <w:rPr>
          <w:rFonts w:ascii="EY" w:hAnsi="EY"/>
          <w:noProof/>
          <w:color w:val="000000"/>
          <w:sz w:val="44"/>
          <w:lang w:val="es-EC" w:eastAsia="es-EC"/>
        </w:rPr>
        <mc:AlternateContent>
          <mc:Choice Requires="wps">
            <w:drawing>
              <wp:anchor distT="0" distB="0" distL="114300" distR="114300" simplePos="0" relativeHeight="251659264" behindDoc="0" locked="0" layoutInCell="1" allowOverlap="1" wp14:anchorId="323A6FB7" wp14:editId="2976D26B">
                <wp:simplePos x="0" y="0"/>
                <wp:positionH relativeFrom="column">
                  <wp:posOffset>48260</wp:posOffset>
                </wp:positionH>
                <wp:positionV relativeFrom="paragraph">
                  <wp:posOffset>862330</wp:posOffset>
                </wp:positionV>
                <wp:extent cx="6222365" cy="1341755"/>
                <wp:effectExtent l="0" t="0" r="0" b="0"/>
                <wp:wrapNone/>
                <wp:docPr id="159292403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2365" cy="1341755"/>
                        </a:xfrm>
                        <a:prstGeom prst="rect">
                          <a:avLst/>
                        </a:prstGeom>
                        <a:noFill/>
                        <a:ln>
                          <a:noFill/>
                        </a:ln>
                        <a:effectLst/>
                      </wps:spPr>
                      <wps:txbx>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A6FB7" id="Rectángulo 3" o:spid="_x0000_s1027" style="position:absolute;margin-left:3.8pt;margin-top:67.9pt;width:489.9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" filled="f" stroked="f">
                <v:textbox inset="0,0,0,0">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v:textbox>
              </v:rect>
            </w:pict>
          </mc:Fallback>
        </mc:AlternateContent>
      </w:r>
      <w:bookmarkEnd w:id="13"/>
      <w:bookmarkEnd w:id="14"/>
      <w:bookmarkEnd w:id="15"/>
      <w:bookmarkEnd w:id="16"/>
      <w:bookmarkEnd w:id="17"/>
      <w:bookmarkEnd w:id="18"/>
      <w:bookmarkEnd w:id="19"/>
      <w:bookmarkEnd w:id="20"/>
      <w:bookmarkEnd w:id="21"/>
      <w:bookmarkEnd w:id="22"/>
      <w:bookmarkEnd w:id="23"/>
      <w:bookmarkEnd w:id="24"/>
      <w:bookmarkEnd w:id="25"/>
    </w:p>
    <w:p w14:paraId="11C00B8F" w14:textId="77777777" w:rsidR="00C96FF5" w:rsidRPr="00DB68F1" w:rsidRDefault="00C96FF5" w:rsidP="00DB68F1">
      <w:pPr>
        <w:pStyle w:val="Ttulo"/>
        <w:jc w:val="left"/>
        <w:rPr>
          <w:sz w:val="24"/>
          <w:szCs w:val="24"/>
          <w:lang w:val="es-CO"/>
        </w:rPr>
      </w:pPr>
      <w:r w:rsidRPr="00DB68F1">
        <w:rPr>
          <w:sz w:val="24"/>
          <w:szCs w:val="24"/>
          <w:lang w:val="es-CO"/>
        </w:rPr>
        <w:lastRenderedPageBreak/>
        <w:t>Resumen d</w:t>
      </w:r>
      <w:r w:rsidR="000736B6" w:rsidRPr="00DB68F1">
        <w:rPr>
          <w:sz w:val="24"/>
          <w:szCs w:val="24"/>
          <w:lang w:val="es-CO"/>
        </w:rPr>
        <w:t>e</w:t>
      </w:r>
      <w:r w:rsidR="009865DF" w:rsidRPr="00DB68F1">
        <w:rPr>
          <w:sz w:val="24"/>
          <w:szCs w:val="24"/>
          <w:lang w:val="es-CO"/>
        </w:rPr>
        <w:t xml:space="preserve"> la I</w:t>
      </w:r>
      <w:r w:rsidR="00457DC1">
        <w:rPr>
          <w:sz w:val="24"/>
          <w:szCs w:val="24"/>
          <w:lang w:val="es-CO"/>
        </w:rPr>
        <w:t>niciativa</w:t>
      </w:r>
    </w:p>
    <w:p w14:paraId="0F88363B" w14:textId="77777777" w:rsidR="00C96FF5" w:rsidRPr="00873456" w:rsidRDefault="00C96FF5" w:rsidP="00C96FF5">
      <w:pPr>
        <w:pStyle w:val="SectionHeading"/>
        <w:spacing w:before="0"/>
        <w:rPr>
          <w:b w:val="0"/>
          <w:sz w:val="6"/>
          <w:szCs w:val="8"/>
          <w:lang w:val="es-EC"/>
        </w:rPr>
      </w:pPr>
    </w:p>
    <w:p w14:paraId="779541A2" w14:textId="77777777" w:rsidR="00C96FF5" w:rsidRPr="00873456" w:rsidRDefault="00C96FF5" w:rsidP="00C96FF5">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26"/>
        <w:gridCol w:w="2351"/>
        <w:gridCol w:w="1695"/>
        <w:gridCol w:w="2359"/>
      </w:tblGrid>
      <w:tr w:rsidR="00C96FF5" w:rsidRPr="00C07F7E" w14:paraId="12C130BD" w14:textId="77777777" w:rsidTr="0577F09C">
        <w:tc>
          <w:tcPr>
            <w:tcW w:w="8531" w:type="dxa"/>
            <w:gridSpan w:val="4"/>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403D9A4" w14:textId="77777777" w:rsidR="00C96FF5" w:rsidRPr="00C07F7E" w:rsidRDefault="009865DF" w:rsidP="000C186A">
            <w:pPr>
              <w:pStyle w:val="TableHeader"/>
              <w:spacing w:before="96" w:after="96"/>
              <w:rPr>
                <w:sz w:val="20"/>
              </w:rPr>
            </w:pPr>
            <w:r w:rsidRPr="00C07F7E">
              <w:rPr>
                <w:sz w:val="20"/>
              </w:rPr>
              <w:t>Información de la I</w:t>
            </w:r>
            <w:r w:rsidR="00457DC1">
              <w:rPr>
                <w:sz w:val="20"/>
              </w:rPr>
              <w:t>niciativa</w:t>
            </w:r>
          </w:p>
        </w:tc>
      </w:tr>
      <w:tr w:rsidR="00C96FF5" w:rsidRPr="00A33C68" w14:paraId="67AE2FD6"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18777311" w14:textId="77777777" w:rsidR="00C96FF5" w:rsidRPr="00C07F7E" w:rsidRDefault="009865DF" w:rsidP="009865DF">
            <w:pPr>
              <w:pStyle w:val="NormalComment"/>
              <w:rPr>
                <w:rFonts w:cs="Arial"/>
                <w:lang w:val="es-EC"/>
              </w:rPr>
            </w:pPr>
            <w:r w:rsidRPr="00C07F7E">
              <w:rPr>
                <w:rFonts w:cs="Arial"/>
                <w:lang w:val="es-EC"/>
              </w:rPr>
              <w:t xml:space="preserve">Nombre de la </w:t>
            </w:r>
            <w:r w:rsidR="00901012">
              <w:rPr>
                <w:rFonts w:cs="Arial"/>
                <w:lang w:val="es-EC"/>
              </w:rPr>
              <w:t>Iniciativa</w:t>
            </w:r>
            <w:r w:rsidR="00C96FF5" w:rsidRPr="00C07F7E">
              <w:rPr>
                <w:rFonts w:cs="Arial"/>
                <w:lang w:val="es-EC"/>
              </w:rPr>
              <w:t>:</w:t>
            </w:r>
          </w:p>
        </w:tc>
        <w:tc>
          <w:tcPr>
            <w:tcW w:w="6405" w:type="dxa"/>
            <w:gridSpan w:val="3"/>
            <w:tcBorders>
              <w:top w:val="single" w:sz="6" w:space="0" w:color="auto"/>
              <w:left w:val="single" w:sz="6" w:space="0" w:color="auto"/>
              <w:bottom w:val="single" w:sz="6" w:space="0" w:color="auto"/>
              <w:right w:val="single" w:sz="6" w:space="0" w:color="auto"/>
            </w:tcBorders>
            <w:vAlign w:val="center"/>
          </w:tcPr>
          <w:p w14:paraId="398613B1" w14:textId="78060C39" w:rsidR="00C96FF5" w:rsidRPr="00C07F7E" w:rsidRDefault="001D0016" w:rsidP="001D0016">
            <w:pPr>
              <w:pStyle w:val="NormalComment"/>
              <w:rPr>
                <w:b/>
                <w:lang w:val="es-EC"/>
              </w:rPr>
            </w:pPr>
            <w:r w:rsidRPr="001D0016">
              <w:rPr>
                <w:rFonts w:cs="Arial"/>
                <w:lang w:val="es-EC"/>
              </w:rPr>
              <w:t>Implementación de recaudación en línea</w:t>
            </w:r>
          </w:p>
        </w:tc>
      </w:tr>
      <w:tr w:rsidR="00C96FF5" w:rsidRPr="00C07F7E" w14:paraId="602EF96E"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206E09F9" w14:textId="77777777" w:rsidR="00C96FF5" w:rsidRPr="00C07F7E" w:rsidRDefault="00C96FF5" w:rsidP="009865DF">
            <w:pPr>
              <w:rPr>
                <w:rFonts w:ascii="Arial" w:hAnsi="Arial"/>
                <w:b w:val="0"/>
                <w:lang w:val="es-EC"/>
              </w:rPr>
            </w:pPr>
            <w:r w:rsidRPr="00C07F7E">
              <w:rPr>
                <w:rFonts w:ascii="Arial" w:hAnsi="Arial"/>
                <w:b w:val="0"/>
                <w:lang w:val="es-EC"/>
              </w:rPr>
              <w:t xml:space="preserve">Número de </w:t>
            </w:r>
            <w:r w:rsidR="009865DF" w:rsidRPr="00C07F7E">
              <w:rPr>
                <w:rFonts w:ascii="Arial" w:hAnsi="Arial"/>
                <w:b w:val="0"/>
                <w:lang w:val="es-EC"/>
              </w:rPr>
              <w:t>I</w:t>
            </w:r>
            <w:r w:rsidR="00901012">
              <w:rPr>
                <w:rFonts w:ascii="Arial" w:hAnsi="Arial"/>
                <w:b w:val="0"/>
                <w:lang w:val="es-EC"/>
              </w:rPr>
              <w:t>niciativa</w:t>
            </w:r>
            <w:r w:rsidRPr="00C07F7E">
              <w:rPr>
                <w:rFonts w:ascii="Arial" w:hAnsi="Arial"/>
                <w:b w:val="0"/>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38815825" w14:textId="118CFF02" w:rsidR="00C96FF5" w:rsidRPr="00C07F7E" w:rsidRDefault="00FC4F2D" w:rsidP="002A20AB">
            <w:pPr>
              <w:pStyle w:val="NormalComment"/>
              <w:rPr>
                <w:rFonts w:cs="Arial"/>
                <w:lang w:val="es-EC"/>
              </w:rPr>
            </w:pPr>
            <w:r>
              <w:rPr>
                <w:rFonts w:cs="Arial"/>
                <w:lang w:val="es-EC"/>
              </w:rPr>
              <w:t>00</w:t>
            </w:r>
            <w:r w:rsidR="002A20AB">
              <w:rPr>
                <w:rFonts w:cs="Arial"/>
                <w:lang w:val="es-EC"/>
              </w:rPr>
              <w:t>1</w:t>
            </w:r>
          </w:p>
        </w:tc>
        <w:tc>
          <w:tcPr>
            <w:tcW w:w="1695" w:type="dxa"/>
            <w:tcBorders>
              <w:top w:val="single" w:sz="6" w:space="0" w:color="auto"/>
              <w:left w:val="single" w:sz="6" w:space="0" w:color="auto"/>
              <w:bottom w:val="single" w:sz="6" w:space="0" w:color="auto"/>
              <w:right w:val="single" w:sz="6" w:space="0" w:color="auto"/>
            </w:tcBorders>
            <w:vAlign w:val="center"/>
          </w:tcPr>
          <w:p w14:paraId="551F503E" w14:textId="77777777" w:rsidR="00C96FF5" w:rsidRPr="00C07F7E" w:rsidRDefault="00C96FF5" w:rsidP="007E6FDB">
            <w:pPr>
              <w:pStyle w:val="NormalComment"/>
              <w:rPr>
                <w:rFonts w:cs="Arial"/>
                <w:lang w:val="es-EC"/>
              </w:rPr>
            </w:pPr>
            <w:r w:rsidRPr="00C07F7E">
              <w:rPr>
                <w:rFonts w:cs="Arial"/>
                <w:lang w:val="es-EC"/>
              </w:rPr>
              <w:t>Fecha de</w:t>
            </w:r>
            <w:r w:rsidR="008C1783">
              <w:rPr>
                <w:rFonts w:cs="Arial"/>
                <w:lang w:val="es-EC"/>
              </w:rPr>
              <w:t xml:space="preserve"> </w:t>
            </w:r>
            <w:r w:rsidRPr="00C07F7E">
              <w:rPr>
                <w:rFonts w:cs="Arial"/>
                <w:lang w:val="es-EC"/>
              </w:rPr>
              <w:t>aprobación:</w:t>
            </w:r>
          </w:p>
        </w:tc>
        <w:tc>
          <w:tcPr>
            <w:tcW w:w="2359" w:type="dxa"/>
            <w:tcBorders>
              <w:top w:val="single" w:sz="6" w:space="0" w:color="auto"/>
              <w:left w:val="single" w:sz="6" w:space="0" w:color="auto"/>
              <w:bottom w:val="single" w:sz="6" w:space="0" w:color="auto"/>
              <w:right w:val="single" w:sz="6" w:space="0" w:color="auto"/>
            </w:tcBorders>
            <w:vAlign w:val="center"/>
          </w:tcPr>
          <w:p w14:paraId="2D563B55" w14:textId="77777777" w:rsidR="00C96FF5" w:rsidRPr="00C07F7E" w:rsidRDefault="00C96FF5" w:rsidP="00C96FF5">
            <w:pPr>
              <w:rPr>
                <w:rFonts w:ascii="Arial" w:hAnsi="Arial"/>
                <w:b w:val="0"/>
                <w:lang w:val="es-EC"/>
              </w:rPr>
            </w:pPr>
          </w:p>
        </w:tc>
      </w:tr>
      <w:tr w:rsidR="00C96FF5" w:rsidRPr="00C07F7E" w14:paraId="2AA483B2"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523CABB" w14:textId="77777777" w:rsidR="00C96FF5" w:rsidRPr="00C07F7E" w:rsidRDefault="00C96FF5" w:rsidP="009865DF">
            <w:pPr>
              <w:pStyle w:val="NormalComment"/>
              <w:rPr>
                <w:rFonts w:cs="Arial"/>
                <w:lang w:val="es-EC"/>
              </w:rPr>
            </w:pPr>
            <w:r w:rsidRPr="00C07F7E">
              <w:rPr>
                <w:rFonts w:cs="Arial"/>
                <w:lang w:val="es-EC"/>
              </w:rPr>
              <w:t>Líder de</w:t>
            </w:r>
            <w:r w:rsidR="008C1783">
              <w:rPr>
                <w:rFonts w:cs="Arial"/>
                <w:lang w:val="es-EC"/>
              </w:rPr>
              <w:t xml:space="preserve"> </w:t>
            </w:r>
            <w:r w:rsidR="00901012">
              <w:rPr>
                <w:rFonts w:cs="Arial"/>
                <w:lang w:val="es-EC"/>
              </w:rPr>
              <w:t>Iniciativa</w:t>
            </w:r>
            <w:r w:rsidRPr="00C07F7E">
              <w:rPr>
                <w:rFonts w:cs="Arial"/>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49250C46" w14:textId="3322543F" w:rsidR="00C96FF5" w:rsidRPr="00C07F7E" w:rsidRDefault="00FC4F2D" w:rsidP="00FC4F2D">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2D54B6F1" w14:textId="77777777" w:rsidR="00C96FF5" w:rsidRPr="00C07F7E" w:rsidRDefault="00901012" w:rsidP="00C96FF5">
            <w:pPr>
              <w:pStyle w:val="NormalComment"/>
              <w:rPr>
                <w:rFonts w:cs="Arial"/>
                <w:lang w:val="es-EC"/>
              </w:rPr>
            </w:pPr>
            <w:r>
              <w:rPr>
                <w:rFonts w:cs="Arial"/>
                <w:lang w:val="es-EC"/>
              </w:rPr>
              <w:t>Dependencia</w:t>
            </w:r>
            <w:r w:rsidR="00C96FF5" w:rsidRPr="00C07F7E">
              <w:rPr>
                <w:rFonts w:cs="Arial"/>
                <w:lang w:val="es-EC"/>
              </w:rPr>
              <w:t>:</w:t>
            </w:r>
          </w:p>
        </w:tc>
        <w:tc>
          <w:tcPr>
            <w:tcW w:w="2359" w:type="dxa"/>
            <w:tcBorders>
              <w:top w:val="single" w:sz="6" w:space="0" w:color="auto"/>
              <w:left w:val="single" w:sz="6" w:space="0" w:color="auto"/>
              <w:bottom w:val="single" w:sz="6" w:space="0" w:color="auto"/>
              <w:right w:val="single" w:sz="6" w:space="0" w:color="auto"/>
            </w:tcBorders>
            <w:vAlign w:val="center"/>
          </w:tcPr>
          <w:p w14:paraId="25FB0967" w14:textId="6986A5AF" w:rsidR="00C96FF5" w:rsidRPr="00C07F7E" w:rsidRDefault="001D0016" w:rsidP="00C96FF5">
            <w:pPr>
              <w:pStyle w:val="NormalComment"/>
              <w:rPr>
                <w:rFonts w:cs="Arial"/>
                <w:lang w:val="es-EC"/>
              </w:rPr>
            </w:pPr>
            <w:r>
              <w:rPr>
                <w:rFonts w:cs="Arial"/>
                <w:lang w:val="es-EC"/>
              </w:rPr>
              <w:t>Oficina Central</w:t>
            </w:r>
          </w:p>
        </w:tc>
      </w:tr>
      <w:tr w:rsidR="00C96FF5" w:rsidRPr="00C07F7E" w14:paraId="42B8262B"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45CFDE3" w14:textId="77777777" w:rsidR="00C96FF5" w:rsidRPr="00C07F7E" w:rsidRDefault="009865DF" w:rsidP="00C96FF5">
            <w:pPr>
              <w:pStyle w:val="NormalComment"/>
              <w:rPr>
                <w:rFonts w:cs="Arial"/>
                <w:lang w:val="es-EC"/>
              </w:rPr>
            </w:pPr>
            <w:r w:rsidRPr="00C07F7E">
              <w:rPr>
                <w:rFonts w:cs="Arial"/>
                <w:lang w:val="es-EC"/>
              </w:rPr>
              <w:t xml:space="preserve">Usuario </w:t>
            </w:r>
            <w:r w:rsidR="00C96FF5" w:rsidRPr="00C07F7E">
              <w:rPr>
                <w:rFonts w:cs="Arial"/>
                <w:lang w:val="es-EC"/>
              </w:rPr>
              <w:t>Solicitante:</w:t>
            </w:r>
          </w:p>
        </w:tc>
        <w:tc>
          <w:tcPr>
            <w:tcW w:w="2351" w:type="dxa"/>
            <w:tcBorders>
              <w:top w:val="single" w:sz="6" w:space="0" w:color="auto"/>
              <w:left w:val="single" w:sz="6" w:space="0" w:color="auto"/>
              <w:bottom w:val="single" w:sz="6" w:space="0" w:color="auto"/>
              <w:right w:val="single" w:sz="6" w:space="0" w:color="auto"/>
            </w:tcBorders>
            <w:vAlign w:val="center"/>
          </w:tcPr>
          <w:p w14:paraId="7E84A61B" w14:textId="03DC6B79" w:rsidR="00C96FF5" w:rsidRPr="00C07F7E" w:rsidRDefault="00FC4F2D" w:rsidP="001B4CA9">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41E5664D" w14:textId="77777777" w:rsidR="00C96FF5" w:rsidRPr="00C07F7E" w:rsidRDefault="00C96FF5" w:rsidP="00C96FF5">
            <w:pPr>
              <w:pStyle w:val="NormalComment"/>
              <w:rPr>
                <w:rFonts w:cs="Arial"/>
                <w:lang w:val="es-EC"/>
              </w:rPr>
            </w:pPr>
            <w:r w:rsidRPr="00C07F7E">
              <w:rPr>
                <w:rFonts w:cs="Arial"/>
                <w:lang w:val="es-EC"/>
              </w:rPr>
              <w:t>Departamento:</w:t>
            </w:r>
          </w:p>
        </w:tc>
        <w:tc>
          <w:tcPr>
            <w:tcW w:w="2359" w:type="dxa"/>
            <w:tcBorders>
              <w:top w:val="single" w:sz="6" w:space="0" w:color="auto"/>
              <w:left w:val="single" w:sz="6" w:space="0" w:color="auto"/>
              <w:bottom w:val="single" w:sz="6" w:space="0" w:color="auto"/>
              <w:right w:val="single" w:sz="6" w:space="0" w:color="auto"/>
            </w:tcBorders>
            <w:vAlign w:val="center"/>
          </w:tcPr>
          <w:p w14:paraId="189261A1" w14:textId="33950ED5" w:rsidR="00C96FF5" w:rsidRPr="00C07F7E" w:rsidRDefault="001D0016" w:rsidP="00C96FF5">
            <w:pPr>
              <w:pStyle w:val="NormalComment"/>
              <w:rPr>
                <w:rFonts w:cs="Arial"/>
                <w:lang w:val="es-EC"/>
              </w:rPr>
            </w:pPr>
            <w:r>
              <w:rPr>
                <w:rFonts w:cs="Arial"/>
                <w:lang w:val="es-EC"/>
              </w:rPr>
              <w:t>Oficina Central</w:t>
            </w:r>
          </w:p>
        </w:tc>
      </w:tr>
    </w:tbl>
    <w:p w14:paraId="2D9D20CE" w14:textId="77777777" w:rsidR="00C96FF5" w:rsidRDefault="00C96FF5" w:rsidP="00C96FF5">
      <w:pPr>
        <w:pStyle w:val="RevisionHistory"/>
        <w:jc w:val="center"/>
        <w:rPr>
          <w:rFonts w:ascii="Arial" w:hAnsi="Arial" w:cs="Arial"/>
          <w:sz w:val="24"/>
          <w:szCs w:val="26"/>
          <w:lang w:val="es-EC"/>
        </w:rPr>
      </w:pPr>
    </w:p>
    <w:p w14:paraId="000048DF" w14:textId="77777777" w:rsidR="009865DF" w:rsidRPr="00DB68F1" w:rsidRDefault="009865DF" w:rsidP="00DB68F1">
      <w:pPr>
        <w:pStyle w:val="Ttulo"/>
        <w:jc w:val="left"/>
        <w:rPr>
          <w:sz w:val="24"/>
          <w:szCs w:val="24"/>
          <w:lang w:val="es-CO"/>
        </w:rPr>
      </w:pPr>
      <w:r w:rsidRPr="00DB68F1">
        <w:rPr>
          <w:sz w:val="24"/>
          <w:szCs w:val="24"/>
          <w:lang w:val="es-CO"/>
        </w:rPr>
        <w:t xml:space="preserve">Historial de </w:t>
      </w:r>
      <w:r w:rsidR="00DB68F1" w:rsidRPr="00DB68F1">
        <w:rPr>
          <w:sz w:val="24"/>
          <w:szCs w:val="24"/>
          <w:lang w:val="es-CO"/>
        </w:rPr>
        <w:t xml:space="preserve">revisión </w:t>
      </w:r>
      <w:r w:rsidRPr="00DB68F1">
        <w:rPr>
          <w:sz w:val="24"/>
          <w:szCs w:val="24"/>
          <w:lang w:val="es-CO"/>
        </w:rPr>
        <w:t>del documento</w:t>
      </w:r>
    </w:p>
    <w:p w14:paraId="25F831CF" w14:textId="77777777" w:rsidR="009865DF" w:rsidRPr="0028260B" w:rsidRDefault="009865DF" w:rsidP="009865DF">
      <w:pPr>
        <w:pStyle w:val="SectionHeading"/>
        <w:spacing w:before="0"/>
        <w:rPr>
          <w:b w:val="0"/>
          <w:sz w:val="6"/>
          <w:szCs w:val="8"/>
          <w:lang w:val="es-EC"/>
        </w:rPr>
      </w:pPr>
    </w:p>
    <w:p w14:paraId="3D9B9EC7" w14:textId="77777777" w:rsidR="009865DF" w:rsidRPr="0028260B" w:rsidRDefault="009865DF" w:rsidP="009865DF">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950"/>
        <w:gridCol w:w="1486"/>
        <w:gridCol w:w="2166"/>
        <w:gridCol w:w="3929"/>
      </w:tblGrid>
      <w:tr w:rsidR="009865DF" w:rsidRPr="00C07F7E" w14:paraId="6686FB96" w14:textId="77777777" w:rsidTr="00C07F7E">
        <w:tc>
          <w:tcPr>
            <w:tcW w:w="95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62711FC" w14:textId="77777777" w:rsidR="009865DF" w:rsidRPr="00C07F7E" w:rsidRDefault="009865DF" w:rsidP="000C186A">
            <w:pPr>
              <w:pStyle w:val="TableHeader"/>
              <w:spacing w:before="96" w:after="96"/>
              <w:rPr>
                <w:sz w:val="20"/>
              </w:rPr>
            </w:pPr>
            <w:r w:rsidRPr="00C07F7E">
              <w:rPr>
                <w:sz w:val="20"/>
              </w:rPr>
              <w:t>Versión</w:t>
            </w:r>
          </w:p>
        </w:tc>
        <w:tc>
          <w:tcPr>
            <w:tcW w:w="14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73E9B447" w14:textId="77777777" w:rsidR="009865DF" w:rsidRPr="00C07F7E" w:rsidRDefault="009865DF" w:rsidP="000C186A">
            <w:pPr>
              <w:pStyle w:val="TableHeader"/>
              <w:spacing w:before="96" w:after="96"/>
              <w:rPr>
                <w:sz w:val="20"/>
              </w:rPr>
            </w:pPr>
            <w:r w:rsidRPr="00C07F7E">
              <w:rPr>
                <w:sz w:val="20"/>
              </w:rPr>
              <w:t>Fecha</w:t>
            </w:r>
          </w:p>
        </w:tc>
        <w:tc>
          <w:tcPr>
            <w:tcW w:w="216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7B60FC9" w14:textId="77777777" w:rsidR="009865DF" w:rsidRPr="00C07F7E" w:rsidRDefault="009865DF" w:rsidP="000C186A">
            <w:pPr>
              <w:pStyle w:val="TableHeader"/>
              <w:spacing w:before="96" w:after="96"/>
              <w:rPr>
                <w:sz w:val="20"/>
              </w:rPr>
            </w:pPr>
            <w:r w:rsidRPr="00C07F7E">
              <w:rPr>
                <w:sz w:val="20"/>
              </w:rPr>
              <w:t>Autor</w:t>
            </w:r>
          </w:p>
        </w:tc>
        <w:tc>
          <w:tcPr>
            <w:tcW w:w="392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E8885EF" w14:textId="77777777" w:rsidR="009865DF" w:rsidRPr="00C07F7E" w:rsidRDefault="009865DF" w:rsidP="000C186A">
            <w:pPr>
              <w:pStyle w:val="TableHeader"/>
              <w:spacing w:before="96" w:after="96"/>
              <w:rPr>
                <w:sz w:val="20"/>
              </w:rPr>
            </w:pPr>
            <w:r w:rsidRPr="00C07F7E">
              <w:rPr>
                <w:sz w:val="20"/>
              </w:rPr>
              <w:t>Descripción</w:t>
            </w:r>
          </w:p>
        </w:tc>
      </w:tr>
      <w:tr w:rsidR="009865DF" w:rsidRPr="00C07F7E" w14:paraId="5849867B"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636E9A8F" w14:textId="2D111740" w:rsidR="009865DF" w:rsidRPr="00C07F7E" w:rsidRDefault="002A20AB" w:rsidP="00162E20">
            <w:pPr>
              <w:jc w:val="center"/>
              <w:rPr>
                <w:rFonts w:ascii="Arial" w:hAnsi="Arial"/>
                <w:b w:val="0"/>
                <w:lang w:val="es-EC"/>
              </w:rPr>
            </w:pPr>
            <w:r>
              <w:rPr>
                <w:rFonts w:ascii="Arial" w:hAnsi="Arial"/>
                <w:b w:val="0"/>
                <w:lang w:val="es-EC"/>
              </w:rPr>
              <w:t>0.1</w:t>
            </w:r>
          </w:p>
        </w:tc>
        <w:tc>
          <w:tcPr>
            <w:tcW w:w="1486" w:type="dxa"/>
            <w:tcBorders>
              <w:top w:val="single" w:sz="6" w:space="0" w:color="auto"/>
              <w:left w:val="single" w:sz="6" w:space="0" w:color="auto"/>
              <w:bottom w:val="single" w:sz="6" w:space="0" w:color="auto"/>
              <w:right w:val="single" w:sz="6" w:space="0" w:color="auto"/>
            </w:tcBorders>
            <w:vAlign w:val="center"/>
          </w:tcPr>
          <w:p w14:paraId="252C3D76" w14:textId="3C46FC67" w:rsidR="009865DF" w:rsidRPr="00C07F7E" w:rsidRDefault="00492937" w:rsidP="00162E20">
            <w:pPr>
              <w:pStyle w:val="NormalComment"/>
              <w:jc w:val="center"/>
              <w:rPr>
                <w:rFonts w:cs="Arial"/>
                <w:lang w:val="es-EC"/>
              </w:rPr>
            </w:pPr>
            <w:r>
              <w:rPr>
                <w:rFonts w:cs="Arial"/>
                <w:lang w:val="es-EC"/>
              </w:rPr>
              <w:t>05</w:t>
            </w:r>
            <w:r w:rsidR="008C1783">
              <w:rPr>
                <w:rFonts w:cs="Arial"/>
                <w:lang w:val="es-EC"/>
              </w:rPr>
              <w:t>-</w:t>
            </w:r>
            <w:r w:rsidR="001D0016">
              <w:rPr>
                <w:rFonts w:cs="Arial"/>
                <w:lang w:val="es-EC"/>
              </w:rPr>
              <w:t>0</w:t>
            </w:r>
            <w:r>
              <w:rPr>
                <w:rFonts w:cs="Arial"/>
                <w:lang w:val="es-EC"/>
              </w:rPr>
              <w:t>5</w:t>
            </w:r>
            <w:r w:rsidR="008C1783">
              <w:rPr>
                <w:rFonts w:cs="Arial"/>
                <w:lang w:val="es-EC"/>
              </w:rPr>
              <w:t>-202</w:t>
            </w:r>
            <w:r w:rsidR="001D0016">
              <w:rPr>
                <w:rFonts w:cs="Arial"/>
                <w:lang w:val="es-EC"/>
              </w:rPr>
              <w:t>3</w:t>
            </w:r>
          </w:p>
        </w:tc>
        <w:tc>
          <w:tcPr>
            <w:tcW w:w="2166" w:type="dxa"/>
            <w:tcBorders>
              <w:top w:val="single" w:sz="6" w:space="0" w:color="auto"/>
              <w:left w:val="single" w:sz="6" w:space="0" w:color="auto"/>
              <w:bottom w:val="single" w:sz="6" w:space="0" w:color="auto"/>
              <w:right w:val="single" w:sz="6" w:space="0" w:color="auto"/>
            </w:tcBorders>
            <w:vAlign w:val="center"/>
          </w:tcPr>
          <w:p w14:paraId="2D3EA5B8" w14:textId="5B460163" w:rsidR="009865DF" w:rsidRPr="00C07F7E" w:rsidRDefault="002A20AB"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5768531E" w14:textId="3DA0D321" w:rsidR="009865DF" w:rsidRPr="00C07F7E" w:rsidRDefault="008C1783" w:rsidP="00162E20">
            <w:pPr>
              <w:jc w:val="center"/>
              <w:rPr>
                <w:rFonts w:ascii="Arial" w:hAnsi="Arial"/>
                <w:b w:val="0"/>
                <w:lang w:val="es-EC"/>
              </w:rPr>
            </w:pPr>
            <w:r>
              <w:rPr>
                <w:rFonts w:ascii="Arial" w:hAnsi="Arial"/>
                <w:b w:val="0"/>
                <w:lang w:val="es-EC"/>
              </w:rPr>
              <w:t>Redacción Original</w:t>
            </w:r>
          </w:p>
        </w:tc>
      </w:tr>
      <w:tr w:rsidR="009865DF" w:rsidRPr="00C07F7E" w14:paraId="569F888E"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17B8FBB2" w14:textId="15FADA6E" w:rsidR="009865DF" w:rsidRPr="00C07F7E" w:rsidRDefault="002A20AB" w:rsidP="002A20AB">
            <w:pPr>
              <w:jc w:val="center"/>
              <w:rPr>
                <w:rFonts w:ascii="Arial" w:hAnsi="Arial"/>
                <w:b w:val="0"/>
                <w:lang w:val="es-EC"/>
              </w:rPr>
            </w:pPr>
            <w:r>
              <w:rPr>
                <w:rFonts w:ascii="Arial" w:hAnsi="Arial"/>
                <w:b w:val="0"/>
                <w:lang w:val="es-EC"/>
              </w:rPr>
              <w:t>0.2</w:t>
            </w:r>
          </w:p>
        </w:tc>
        <w:tc>
          <w:tcPr>
            <w:tcW w:w="1486" w:type="dxa"/>
            <w:tcBorders>
              <w:top w:val="single" w:sz="6" w:space="0" w:color="auto"/>
              <w:left w:val="single" w:sz="6" w:space="0" w:color="auto"/>
              <w:bottom w:val="single" w:sz="6" w:space="0" w:color="auto"/>
              <w:right w:val="single" w:sz="6" w:space="0" w:color="auto"/>
            </w:tcBorders>
            <w:vAlign w:val="center"/>
          </w:tcPr>
          <w:p w14:paraId="2E9C9B6E" w14:textId="4E642A5C" w:rsidR="009865DF" w:rsidRPr="00C07F7E" w:rsidRDefault="00492937" w:rsidP="009865DF">
            <w:pPr>
              <w:pStyle w:val="NormalComment"/>
              <w:jc w:val="center"/>
              <w:rPr>
                <w:rFonts w:cs="Arial"/>
                <w:lang w:val="es-EC"/>
              </w:rPr>
            </w:pPr>
            <w:r>
              <w:rPr>
                <w:rFonts w:cs="Arial"/>
                <w:lang w:val="es-EC"/>
              </w:rPr>
              <w:t>20-07-2023</w:t>
            </w:r>
          </w:p>
        </w:tc>
        <w:tc>
          <w:tcPr>
            <w:tcW w:w="2166" w:type="dxa"/>
            <w:tcBorders>
              <w:top w:val="single" w:sz="6" w:space="0" w:color="auto"/>
              <w:left w:val="single" w:sz="6" w:space="0" w:color="auto"/>
              <w:bottom w:val="single" w:sz="6" w:space="0" w:color="auto"/>
              <w:right w:val="single" w:sz="6" w:space="0" w:color="auto"/>
            </w:tcBorders>
            <w:vAlign w:val="center"/>
          </w:tcPr>
          <w:p w14:paraId="4903948A" w14:textId="51B8BC60" w:rsidR="009865DF" w:rsidRPr="00C07F7E" w:rsidRDefault="00492937"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29665A36" w14:textId="3B7F7756" w:rsidR="009865DF" w:rsidRPr="00C07F7E" w:rsidRDefault="00492937" w:rsidP="009865DF">
            <w:pPr>
              <w:jc w:val="center"/>
              <w:rPr>
                <w:rFonts w:ascii="Arial" w:hAnsi="Arial"/>
                <w:b w:val="0"/>
                <w:lang w:val="es-EC"/>
              </w:rPr>
            </w:pPr>
            <w:r>
              <w:rPr>
                <w:rFonts w:ascii="Arial" w:hAnsi="Arial"/>
                <w:b w:val="0"/>
                <w:lang w:val="es-EC"/>
              </w:rPr>
              <w:t>Corrección de documento</w:t>
            </w:r>
          </w:p>
        </w:tc>
      </w:tr>
      <w:tr w:rsidR="00CB609A" w:rsidRPr="00C07F7E" w14:paraId="2F4DC6E3"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745862E3" w14:textId="583F052C" w:rsidR="00CB609A" w:rsidRDefault="00CB609A" w:rsidP="002A20AB">
            <w:pPr>
              <w:jc w:val="center"/>
              <w:rPr>
                <w:rFonts w:ascii="Arial" w:hAnsi="Arial"/>
                <w:b w:val="0"/>
                <w:lang w:val="es-EC"/>
              </w:rPr>
            </w:pPr>
            <w:r>
              <w:rPr>
                <w:rFonts w:ascii="Arial" w:hAnsi="Arial"/>
                <w:b w:val="0"/>
                <w:lang w:val="es-EC"/>
              </w:rPr>
              <w:t>0.3</w:t>
            </w:r>
          </w:p>
        </w:tc>
        <w:tc>
          <w:tcPr>
            <w:tcW w:w="1486" w:type="dxa"/>
            <w:tcBorders>
              <w:top w:val="single" w:sz="6" w:space="0" w:color="auto"/>
              <w:left w:val="single" w:sz="6" w:space="0" w:color="auto"/>
              <w:bottom w:val="single" w:sz="6" w:space="0" w:color="auto"/>
              <w:right w:val="single" w:sz="6" w:space="0" w:color="auto"/>
            </w:tcBorders>
            <w:vAlign w:val="center"/>
          </w:tcPr>
          <w:p w14:paraId="7DD698D2" w14:textId="225B59F5" w:rsidR="00CB609A" w:rsidRDefault="00CB609A" w:rsidP="009865DF">
            <w:pPr>
              <w:pStyle w:val="NormalComment"/>
              <w:jc w:val="center"/>
              <w:rPr>
                <w:rFonts w:cs="Arial"/>
                <w:lang w:val="es-EC"/>
              </w:rPr>
            </w:pPr>
            <w:r>
              <w:rPr>
                <w:rFonts w:cs="Arial"/>
                <w:lang w:val="es-EC"/>
              </w:rPr>
              <w:t>17/08/2023</w:t>
            </w:r>
          </w:p>
        </w:tc>
        <w:tc>
          <w:tcPr>
            <w:tcW w:w="2166" w:type="dxa"/>
            <w:tcBorders>
              <w:top w:val="single" w:sz="6" w:space="0" w:color="auto"/>
              <w:left w:val="single" w:sz="6" w:space="0" w:color="auto"/>
              <w:bottom w:val="single" w:sz="6" w:space="0" w:color="auto"/>
              <w:right w:val="single" w:sz="6" w:space="0" w:color="auto"/>
            </w:tcBorders>
            <w:vAlign w:val="center"/>
          </w:tcPr>
          <w:p w14:paraId="2CB1A1F5" w14:textId="258F317D" w:rsidR="00CB609A" w:rsidRDefault="00CB609A"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359EFC9C" w14:textId="68CE4340" w:rsidR="00CB609A" w:rsidRDefault="00CB609A" w:rsidP="009865DF">
            <w:pPr>
              <w:jc w:val="center"/>
              <w:rPr>
                <w:rFonts w:ascii="Arial" w:hAnsi="Arial"/>
                <w:b w:val="0"/>
                <w:lang w:val="es-EC"/>
              </w:rPr>
            </w:pPr>
            <w:r>
              <w:rPr>
                <w:rFonts w:ascii="Arial" w:hAnsi="Arial"/>
                <w:b w:val="0"/>
                <w:lang w:val="es-EC"/>
              </w:rPr>
              <w:t>Ajuste de definiciones</w:t>
            </w:r>
          </w:p>
        </w:tc>
      </w:tr>
    </w:tbl>
    <w:p w14:paraId="41469F9B" w14:textId="77777777" w:rsidR="009865DF" w:rsidRDefault="009865DF" w:rsidP="009865DF">
      <w:pPr>
        <w:rPr>
          <w:rFonts w:ascii="Times New Roman" w:hAnsi="Times New Roman"/>
          <w:lang w:val="es-EC"/>
        </w:rPr>
      </w:pPr>
    </w:p>
    <w:p w14:paraId="4D65C5FD" w14:textId="77777777" w:rsidR="00DE7A5B" w:rsidRPr="00DB68F1" w:rsidRDefault="00DE7A5B" w:rsidP="00DE7A5B">
      <w:pPr>
        <w:pStyle w:val="Ttulo"/>
        <w:jc w:val="left"/>
        <w:rPr>
          <w:sz w:val="24"/>
          <w:szCs w:val="24"/>
          <w:lang w:val="es-CO"/>
        </w:rPr>
      </w:pPr>
      <w:r>
        <w:rPr>
          <w:sz w:val="24"/>
          <w:szCs w:val="24"/>
          <w:lang w:val="es-CO"/>
        </w:rPr>
        <w:t>Aprobaciones</w:t>
      </w:r>
      <w:r w:rsidRPr="00DB68F1">
        <w:rPr>
          <w:sz w:val="24"/>
          <w:szCs w:val="24"/>
          <w:lang w:val="es-CO"/>
        </w:rPr>
        <w:t xml:space="preserve"> del documento</w:t>
      </w:r>
    </w:p>
    <w:p w14:paraId="54695C17" w14:textId="77777777" w:rsidR="00DE7A5B" w:rsidRPr="0028260B" w:rsidRDefault="00DE7A5B" w:rsidP="00DE7A5B">
      <w:pPr>
        <w:pStyle w:val="SectionHeading"/>
        <w:spacing w:before="0"/>
        <w:rPr>
          <w:b w:val="0"/>
          <w:sz w:val="6"/>
          <w:szCs w:val="8"/>
          <w:lang w:val="es-EC"/>
        </w:rPr>
      </w:pPr>
    </w:p>
    <w:p w14:paraId="68FECEBF" w14:textId="77777777" w:rsidR="00DE7A5B" w:rsidRPr="0028260B" w:rsidRDefault="00DE7A5B" w:rsidP="00DE7A5B">
      <w:pPr>
        <w:pStyle w:val="SectionHeading"/>
        <w:spacing w:before="0"/>
        <w:rPr>
          <w:b w:val="0"/>
          <w:sz w:val="6"/>
          <w:szCs w:val="8"/>
          <w:lang w:val="es-EC"/>
        </w:rPr>
      </w:pPr>
    </w:p>
    <w:tbl>
      <w:tblPr>
        <w:tblW w:w="8505"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410"/>
        <w:gridCol w:w="2268"/>
        <w:gridCol w:w="3827"/>
      </w:tblGrid>
      <w:tr w:rsidR="00DE7A5B" w:rsidRPr="00C07F7E" w14:paraId="6EC20795" w14:textId="77777777" w:rsidTr="00DE7A5B">
        <w:tc>
          <w:tcPr>
            <w:tcW w:w="2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24E60E9" w14:textId="77777777" w:rsidR="00DE7A5B" w:rsidRPr="00C07F7E" w:rsidRDefault="00DE7A5B" w:rsidP="00DE7A5B">
            <w:pPr>
              <w:pStyle w:val="TableHeader"/>
              <w:spacing w:before="96" w:after="96"/>
              <w:rPr>
                <w:sz w:val="20"/>
              </w:rPr>
            </w:pPr>
            <w:r>
              <w:rPr>
                <w:sz w:val="20"/>
              </w:rPr>
              <w:t>Aprobador por</w:t>
            </w:r>
          </w:p>
        </w:tc>
        <w:tc>
          <w:tcPr>
            <w:tcW w:w="2268"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3E89738" w14:textId="77777777" w:rsidR="00DE7A5B" w:rsidRPr="00C07F7E" w:rsidRDefault="00DE7A5B" w:rsidP="00DE7A5B">
            <w:pPr>
              <w:pStyle w:val="TableHeader"/>
              <w:spacing w:before="96" w:after="96"/>
              <w:rPr>
                <w:sz w:val="20"/>
              </w:rPr>
            </w:pPr>
            <w:r w:rsidRPr="00C07F7E">
              <w:rPr>
                <w:sz w:val="20"/>
              </w:rPr>
              <w:t>Fecha</w:t>
            </w:r>
          </w:p>
        </w:tc>
        <w:tc>
          <w:tcPr>
            <w:tcW w:w="382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CFE319B" w14:textId="77777777" w:rsidR="00DE7A5B" w:rsidRPr="00C07F7E" w:rsidRDefault="00DE7A5B" w:rsidP="00DE7A5B">
            <w:pPr>
              <w:pStyle w:val="TableHeader"/>
              <w:spacing w:before="96" w:after="96"/>
              <w:rPr>
                <w:sz w:val="20"/>
              </w:rPr>
            </w:pPr>
            <w:r>
              <w:rPr>
                <w:sz w:val="20"/>
              </w:rPr>
              <w:t>Firma</w:t>
            </w:r>
          </w:p>
        </w:tc>
      </w:tr>
      <w:tr w:rsidR="00DE7A5B" w:rsidRPr="00C07F7E" w14:paraId="5CB0FC0A"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E3DB078" w14:textId="460A8948" w:rsidR="00DE7A5B" w:rsidRDefault="007558B7" w:rsidP="00DE7A5B">
            <w:pPr>
              <w:jc w:val="center"/>
              <w:rPr>
                <w:rFonts w:ascii="Arial" w:hAnsi="Arial"/>
                <w:b w:val="0"/>
                <w:lang w:val="es-EC"/>
              </w:rPr>
            </w:pPr>
            <w:r>
              <w:rPr>
                <w:rFonts w:ascii="Arial" w:hAnsi="Arial"/>
                <w:b w:val="0"/>
                <w:lang w:val="es-EC"/>
              </w:rPr>
              <w:t>Max Lam</w:t>
            </w:r>
          </w:p>
        </w:tc>
        <w:tc>
          <w:tcPr>
            <w:tcW w:w="2268" w:type="dxa"/>
            <w:tcBorders>
              <w:top w:val="single" w:sz="6" w:space="0" w:color="auto"/>
              <w:left w:val="single" w:sz="6" w:space="0" w:color="auto"/>
              <w:bottom w:val="single" w:sz="6" w:space="0" w:color="auto"/>
              <w:right w:val="single" w:sz="6" w:space="0" w:color="auto"/>
            </w:tcBorders>
            <w:vAlign w:val="center"/>
          </w:tcPr>
          <w:p w14:paraId="6FA7AB6E" w14:textId="5BF6D062" w:rsidR="00DE7A5B" w:rsidRPr="00C07F7E" w:rsidRDefault="00CB609A" w:rsidP="00DE7A5B">
            <w:pPr>
              <w:pStyle w:val="NormalComment"/>
              <w:jc w:val="center"/>
              <w:rPr>
                <w:rFonts w:cs="Arial"/>
                <w:lang w:val="es-EC"/>
              </w:rPr>
            </w:pPr>
            <w:r>
              <w:rPr>
                <w:rFonts w:cs="Arial"/>
                <w:lang w:val="es-EC"/>
              </w:rPr>
              <w:t>17</w:t>
            </w:r>
            <w:r w:rsidR="007558B7">
              <w:rPr>
                <w:rFonts w:cs="Arial"/>
                <w:lang w:val="es-EC"/>
              </w:rPr>
              <w:t>/0</w:t>
            </w:r>
            <w:r>
              <w:rPr>
                <w:rFonts w:cs="Arial"/>
                <w:lang w:val="es-EC"/>
              </w:rPr>
              <w:t>8</w:t>
            </w:r>
            <w:r w:rsidR="007558B7">
              <w:rPr>
                <w:rFonts w:cs="Arial"/>
                <w:lang w:val="es-EC"/>
              </w:rPr>
              <w:t>/2023</w:t>
            </w:r>
          </w:p>
        </w:tc>
        <w:tc>
          <w:tcPr>
            <w:tcW w:w="3827" w:type="dxa"/>
            <w:tcBorders>
              <w:top w:val="single" w:sz="6" w:space="0" w:color="auto"/>
              <w:left w:val="single" w:sz="6" w:space="0" w:color="auto"/>
              <w:bottom w:val="single" w:sz="6" w:space="0" w:color="auto"/>
              <w:right w:val="single" w:sz="6" w:space="0" w:color="auto"/>
            </w:tcBorders>
            <w:vAlign w:val="center"/>
          </w:tcPr>
          <w:p w14:paraId="0E6891E0" w14:textId="1C27DDBD" w:rsidR="00DE7A5B" w:rsidRPr="00B90ECF" w:rsidRDefault="00B90ECF" w:rsidP="00DE7A5B">
            <w:pPr>
              <w:jc w:val="center"/>
              <w:rPr>
                <w:rFonts w:ascii="Brush Script MT" w:hAnsi="Brush Script MT"/>
                <w:b w:val="0"/>
                <w:lang w:val="es-EC"/>
              </w:rPr>
            </w:pPr>
            <w:r w:rsidRPr="00B90ECF">
              <w:rPr>
                <w:rFonts w:ascii="Brush Script MT" w:hAnsi="Brush Script MT"/>
                <w:b w:val="0"/>
                <w:sz w:val="36"/>
                <w:szCs w:val="36"/>
                <w:lang w:val="es-EC"/>
              </w:rPr>
              <w:t>Max Lam</w:t>
            </w:r>
          </w:p>
        </w:tc>
      </w:tr>
      <w:tr w:rsidR="00DE7A5B" w:rsidRPr="00C07F7E" w14:paraId="1BCAE1DC"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CC1F848" w14:textId="57F7A08C" w:rsidR="00DE7A5B" w:rsidRPr="00DE7A5B" w:rsidRDefault="00DE7A5B" w:rsidP="008C1783">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085EA42C" w14:textId="72BD01B6" w:rsidR="00DE7A5B" w:rsidRDefault="00DE7A5B"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31CCE06F" w14:textId="77777777" w:rsidR="00DE7A5B" w:rsidRPr="00C07F7E" w:rsidRDefault="00DE7A5B" w:rsidP="00DE7A5B">
            <w:pPr>
              <w:jc w:val="center"/>
              <w:rPr>
                <w:rFonts w:ascii="Arial" w:hAnsi="Arial"/>
                <w:b w:val="0"/>
                <w:lang w:val="es-EC"/>
              </w:rPr>
            </w:pPr>
          </w:p>
        </w:tc>
      </w:tr>
      <w:tr w:rsidR="007E4183" w:rsidRPr="00C07F7E" w14:paraId="7186E307"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51477F1A" w14:textId="77777777" w:rsidR="007E4183" w:rsidRDefault="007E4183" w:rsidP="00DE7A5B">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3EE3DB8B" w14:textId="77777777" w:rsidR="007E4183" w:rsidRDefault="007E4183"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466A27D5" w14:textId="77777777" w:rsidR="007E4183" w:rsidRPr="00C07F7E" w:rsidRDefault="007E4183" w:rsidP="00DE7A5B">
            <w:pPr>
              <w:jc w:val="center"/>
              <w:rPr>
                <w:rFonts w:ascii="Arial" w:hAnsi="Arial"/>
                <w:b w:val="0"/>
                <w:lang w:val="es-EC"/>
              </w:rPr>
            </w:pPr>
          </w:p>
        </w:tc>
      </w:tr>
    </w:tbl>
    <w:p w14:paraId="5EC07CC7" w14:textId="77777777" w:rsidR="00DE7A5B" w:rsidRPr="00515147" w:rsidRDefault="00DE7A5B" w:rsidP="009865DF">
      <w:pPr>
        <w:rPr>
          <w:rFonts w:ascii="Times New Roman" w:hAnsi="Times New Roman"/>
          <w:lang w:val="es-EC"/>
        </w:rPr>
      </w:pPr>
    </w:p>
    <w:p w14:paraId="197FB43D" w14:textId="77777777" w:rsidR="00606471" w:rsidRPr="00222995" w:rsidRDefault="00DB68F1" w:rsidP="00DB68F1">
      <w:pPr>
        <w:pStyle w:val="Ttulo"/>
        <w:jc w:val="left"/>
        <w:rPr>
          <w:sz w:val="24"/>
          <w:szCs w:val="24"/>
          <w:lang w:val="es-CO"/>
        </w:rPr>
      </w:pPr>
      <w:r w:rsidRPr="00DB68F1">
        <w:rPr>
          <w:sz w:val="24"/>
          <w:szCs w:val="24"/>
          <w:lang w:val="es-CO"/>
        </w:rPr>
        <w:t>Contacto por consultas</w:t>
      </w:r>
    </w:p>
    <w:p w14:paraId="533248BF" w14:textId="77777777" w:rsidR="00606471" w:rsidRPr="00222995" w:rsidRDefault="00DB68F1" w:rsidP="00606471">
      <w:pPr>
        <w:rPr>
          <w:rFonts w:ascii="Arial" w:hAnsi="Arial"/>
          <w:b w:val="0"/>
          <w:sz w:val="24"/>
          <w:szCs w:val="24"/>
          <w:lang w:val="es-CO"/>
        </w:rPr>
      </w:pPr>
      <w:r w:rsidRPr="00222995">
        <w:rPr>
          <w:rFonts w:ascii="Arial" w:hAnsi="Arial"/>
          <w:b w:val="0"/>
          <w:sz w:val="24"/>
          <w:szCs w:val="24"/>
          <w:lang w:val="es-CO"/>
        </w:rPr>
        <w:t>Para cualquier consulta relacionada a este documento contactar a</w:t>
      </w:r>
      <w:r w:rsidR="00606471" w:rsidRPr="00222995">
        <w:rPr>
          <w:rFonts w:ascii="Arial" w:hAnsi="Arial"/>
          <w:b w:val="0"/>
          <w:sz w:val="24"/>
          <w:szCs w:val="24"/>
          <w:lang w:val="es-CO"/>
        </w:rPr>
        <w:t>:</w:t>
      </w:r>
    </w:p>
    <w:p w14:paraId="4B1DB741" w14:textId="77777777" w:rsidR="00DB68F1" w:rsidRDefault="00DB68F1" w:rsidP="00606471">
      <w:pPr>
        <w:rPr>
          <w:rFonts w:ascii="Arial" w:hAnsi="Arial"/>
          <w:b w:val="0"/>
          <w:lang w:val="es-CO"/>
        </w:rPr>
      </w:pPr>
    </w:p>
    <w:tbl>
      <w:tblPr>
        <w:tblW w:w="8389"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52"/>
        <w:gridCol w:w="6237"/>
      </w:tblGrid>
      <w:tr w:rsidR="00DB68F1" w:rsidRPr="00D651A7" w14:paraId="5828CD58"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0C19B8" w14:textId="77777777" w:rsidR="00DB68F1" w:rsidRPr="00D651A7" w:rsidRDefault="00DB68F1" w:rsidP="000C186A">
            <w:pPr>
              <w:pStyle w:val="TableHeader"/>
              <w:spacing w:before="96" w:after="96"/>
              <w:jc w:val="left"/>
              <w:rPr>
                <w:sz w:val="20"/>
              </w:rPr>
            </w:pPr>
            <w:r w:rsidRPr="00D651A7">
              <w:rPr>
                <w:sz w:val="20"/>
              </w:rPr>
              <w:t>Nombre:</w:t>
            </w:r>
          </w:p>
        </w:tc>
        <w:tc>
          <w:tcPr>
            <w:tcW w:w="6237" w:type="dxa"/>
            <w:tcBorders>
              <w:top w:val="single" w:sz="6" w:space="0" w:color="auto"/>
              <w:left w:val="single" w:sz="6" w:space="0" w:color="auto"/>
              <w:bottom w:val="single" w:sz="6" w:space="0" w:color="auto"/>
              <w:right w:val="single" w:sz="6" w:space="0" w:color="auto"/>
            </w:tcBorders>
            <w:vAlign w:val="center"/>
          </w:tcPr>
          <w:p w14:paraId="41439145" w14:textId="5552F5A6" w:rsidR="00DB68F1" w:rsidRPr="00D651A7" w:rsidRDefault="00492937" w:rsidP="00B463C8">
            <w:pPr>
              <w:pStyle w:val="NormalComment"/>
              <w:rPr>
                <w:rFonts w:cs="Arial"/>
                <w:lang w:val="es-EC"/>
              </w:rPr>
            </w:pPr>
            <w:r>
              <w:rPr>
                <w:rFonts w:cs="Arial"/>
                <w:lang w:val="es-EC"/>
              </w:rPr>
              <w:t>Paola Carrasco E.</w:t>
            </w:r>
          </w:p>
        </w:tc>
      </w:tr>
      <w:tr w:rsidR="00DB68F1" w:rsidRPr="00D651A7" w14:paraId="69AD9451"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05A9B89" w14:textId="77777777" w:rsidR="00DB68F1" w:rsidRPr="00D651A7" w:rsidRDefault="00DB68F1" w:rsidP="000C186A">
            <w:pPr>
              <w:pStyle w:val="TableHeader"/>
              <w:spacing w:before="96" w:after="96"/>
              <w:jc w:val="left"/>
              <w:rPr>
                <w:sz w:val="20"/>
              </w:rPr>
            </w:pPr>
            <w:r w:rsidRPr="00D651A7">
              <w:rPr>
                <w:sz w:val="20"/>
              </w:rPr>
              <w:t>Cargo:</w:t>
            </w:r>
          </w:p>
        </w:tc>
        <w:tc>
          <w:tcPr>
            <w:tcW w:w="6237" w:type="dxa"/>
            <w:tcBorders>
              <w:top w:val="single" w:sz="6" w:space="0" w:color="auto"/>
              <w:left w:val="single" w:sz="6" w:space="0" w:color="auto"/>
              <w:bottom w:val="single" w:sz="6" w:space="0" w:color="auto"/>
              <w:right w:val="single" w:sz="6" w:space="0" w:color="auto"/>
            </w:tcBorders>
            <w:vAlign w:val="center"/>
          </w:tcPr>
          <w:p w14:paraId="1F0DA632" w14:textId="7EBEFAF0" w:rsidR="00DB68F1" w:rsidRPr="00D651A7" w:rsidRDefault="00492937" w:rsidP="00B463C8">
            <w:pPr>
              <w:pStyle w:val="NormalComment"/>
              <w:rPr>
                <w:rFonts w:cs="Arial"/>
                <w:lang w:val="es-EC"/>
              </w:rPr>
            </w:pPr>
            <w:r>
              <w:rPr>
                <w:rFonts w:cs="Arial"/>
                <w:lang w:val="es-EC"/>
              </w:rPr>
              <w:t>Coordinador de Innovación</w:t>
            </w:r>
          </w:p>
        </w:tc>
      </w:tr>
      <w:tr w:rsidR="00DB68F1" w:rsidRPr="00D651A7" w14:paraId="64BB51C4"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1FE48E" w14:textId="77777777" w:rsidR="00DB68F1" w:rsidRPr="00D651A7" w:rsidRDefault="00DB68F1" w:rsidP="000C186A">
            <w:pPr>
              <w:pStyle w:val="TableHeader"/>
              <w:spacing w:before="96" w:after="96"/>
              <w:jc w:val="left"/>
              <w:rPr>
                <w:sz w:val="20"/>
              </w:rPr>
            </w:pPr>
            <w:r w:rsidRPr="00D651A7">
              <w:rPr>
                <w:sz w:val="20"/>
              </w:rPr>
              <w:t>Teléfono:</w:t>
            </w:r>
          </w:p>
        </w:tc>
        <w:tc>
          <w:tcPr>
            <w:tcW w:w="6237" w:type="dxa"/>
            <w:tcBorders>
              <w:top w:val="single" w:sz="6" w:space="0" w:color="auto"/>
              <w:left w:val="single" w:sz="6" w:space="0" w:color="auto"/>
              <w:bottom w:val="single" w:sz="6" w:space="0" w:color="auto"/>
              <w:right w:val="single" w:sz="6" w:space="0" w:color="auto"/>
            </w:tcBorders>
            <w:vAlign w:val="center"/>
          </w:tcPr>
          <w:p w14:paraId="39900277" w14:textId="3D4AD0D9" w:rsidR="00DB68F1" w:rsidRPr="00D651A7" w:rsidRDefault="00492937" w:rsidP="00901012">
            <w:pPr>
              <w:pStyle w:val="NormalComment"/>
              <w:rPr>
                <w:rFonts w:cs="Arial"/>
                <w:lang w:val="es-EC"/>
              </w:rPr>
            </w:pPr>
            <w:r>
              <w:rPr>
                <w:rFonts w:cs="Arial"/>
                <w:lang w:val="es-EC"/>
              </w:rPr>
              <w:t>042324060 Ext 629</w:t>
            </w:r>
          </w:p>
        </w:tc>
      </w:tr>
      <w:tr w:rsidR="00DB68F1" w:rsidRPr="00D651A7" w14:paraId="280CE9E5"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13CB16F" w14:textId="77777777" w:rsidR="00DB68F1" w:rsidRPr="00D651A7" w:rsidRDefault="00DB68F1" w:rsidP="000C186A">
            <w:pPr>
              <w:pStyle w:val="TableHeader"/>
              <w:spacing w:before="96" w:after="96"/>
              <w:jc w:val="left"/>
              <w:rPr>
                <w:sz w:val="20"/>
              </w:rPr>
            </w:pPr>
            <w:r w:rsidRPr="00D651A7">
              <w:rPr>
                <w:sz w:val="20"/>
              </w:rPr>
              <w:t>Correo electrónico:</w:t>
            </w:r>
          </w:p>
        </w:tc>
        <w:tc>
          <w:tcPr>
            <w:tcW w:w="6237" w:type="dxa"/>
            <w:tcBorders>
              <w:top w:val="single" w:sz="6" w:space="0" w:color="auto"/>
              <w:left w:val="single" w:sz="6" w:space="0" w:color="auto"/>
              <w:bottom w:val="single" w:sz="6" w:space="0" w:color="auto"/>
              <w:right w:val="single" w:sz="6" w:space="0" w:color="auto"/>
            </w:tcBorders>
            <w:vAlign w:val="center"/>
          </w:tcPr>
          <w:p w14:paraId="106FB203" w14:textId="7C0C0A63" w:rsidR="00DB68F1" w:rsidRPr="00D651A7" w:rsidRDefault="00492937" w:rsidP="00901012">
            <w:pPr>
              <w:pStyle w:val="NormalComment"/>
              <w:rPr>
                <w:rFonts w:cs="Arial"/>
                <w:lang w:val="es-EC"/>
              </w:rPr>
            </w:pPr>
            <w:r>
              <w:rPr>
                <w:rFonts w:cs="Arial"/>
                <w:lang w:val="es-EC"/>
              </w:rPr>
              <w:t>pcarrasco</w:t>
            </w:r>
            <w:r w:rsidR="00507A32" w:rsidRPr="00507A32">
              <w:rPr>
                <w:rFonts w:cs="Arial"/>
                <w:lang w:val="es-EC"/>
              </w:rPr>
              <w:t>@</w:t>
            </w:r>
            <w:r w:rsidR="00507A32">
              <w:rPr>
                <w:rFonts w:cs="Arial"/>
                <w:lang w:val="es-EC"/>
              </w:rPr>
              <w:t>jbgye.org.ec</w:t>
            </w:r>
          </w:p>
        </w:tc>
      </w:tr>
    </w:tbl>
    <w:p w14:paraId="1275BC24" w14:textId="77777777" w:rsidR="00DB68F1" w:rsidRDefault="00DB68F1" w:rsidP="00606471">
      <w:pPr>
        <w:rPr>
          <w:rFonts w:ascii="Arial" w:hAnsi="Arial"/>
          <w:b w:val="0"/>
          <w:lang w:val="es-CO"/>
        </w:rPr>
      </w:pPr>
    </w:p>
    <w:p w14:paraId="49BF66EA" w14:textId="77777777" w:rsidR="006A0AFC" w:rsidRDefault="006A0AFC" w:rsidP="00606471">
      <w:pPr>
        <w:rPr>
          <w:rFonts w:ascii="Arial" w:hAnsi="Arial"/>
          <w:b w:val="0"/>
          <w:lang w:val="es-CO"/>
        </w:rPr>
      </w:pPr>
    </w:p>
    <w:p w14:paraId="4EDBF92F" w14:textId="77777777" w:rsidR="006A0AFC" w:rsidRDefault="006A0AFC" w:rsidP="00606471">
      <w:pPr>
        <w:rPr>
          <w:rFonts w:ascii="Arial" w:hAnsi="Arial"/>
          <w:b w:val="0"/>
          <w:lang w:val="es-CO"/>
        </w:rPr>
      </w:pPr>
    </w:p>
    <w:p w14:paraId="67F35DE2" w14:textId="77777777" w:rsidR="006A0AFC" w:rsidRDefault="006A0AFC" w:rsidP="00606471">
      <w:pPr>
        <w:rPr>
          <w:rFonts w:ascii="Arial" w:hAnsi="Arial"/>
          <w:b w:val="0"/>
          <w:lang w:val="es-CO"/>
        </w:rPr>
      </w:pPr>
    </w:p>
    <w:p w14:paraId="7E6590D2" w14:textId="77777777" w:rsidR="006A0AFC" w:rsidRDefault="006A0AFC" w:rsidP="00606471">
      <w:pPr>
        <w:rPr>
          <w:rFonts w:ascii="Arial" w:hAnsi="Arial"/>
          <w:b w:val="0"/>
          <w:lang w:val="es-CO"/>
        </w:rPr>
      </w:pPr>
    </w:p>
    <w:p w14:paraId="1971D3CF" w14:textId="77777777" w:rsidR="00606471" w:rsidRPr="00DB68F1" w:rsidRDefault="00606471" w:rsidP="00606471">
      <w:pPr>
        <w:rPr>
          <w:rFonts w:ascii="Arial" w:hAnsi="Arial"/>
          <w:b w:val="0"/>
        </w:rPr>
      </w:pPr>
    </w:p>
    <w:p w14:paraId="3ED76811" w14:textId="77777777" w:rsidR="009865DF" w:rsidRPr="00873456" w:rsidRDefault="009865DF" w:rsidP="00C96FF5">
      <w:pPr>
        <w:pStyle w:val="RevisionHistory"/>
        <w:jc w:val="center"/>
        <w:rPr>
          <w:rFonts w:ascii="Arial" w:hAnsi="Arial" w:cs="Arial"/>
          <w:sz w:val="24"/>
          <w:szCs w:val="26"/>
          <w:lang w:val="es-EC"/>
        </w:rPr>
      </w:pPr>
    </w:p>
    <w:sdt>
      <w:sdtPr>
        <w:rPr>
          <w:rFonts w:ascii="Arial" w:hAnsi="Arial" w:cs="Times New Roman"/>
          <w:b w:val="0"/>
          <w:bCs/>
          <w:sz w:val="22"/>
          <w:lang w:val="es-ES"/>
        </w:rPr>
        <w:id w:val="-1194063754"/>
        <w:docPartObj>
          <w:docPartGallery w:val="Table of Contents"/>
          <w:docPartUnique/>
        </w:docPartObj>
      </w:sdtPr>
      <w:sdtContent>
        <w:p w14:paraId="68C03308" w14:textId="77777777" w:rsidR="00445E24" w:rsidRPr="00A57830" w:rsidRDefault="00445E24" w:rsidP="00CB7763">
          <w:pPr>
            <w:jc w:val="center"/>
            <w:rPr>
              <w:rStyle w:val="TtuloCar"/>
              <w:sz w:val="20"/>
            </w:rPr>
          </w:pPr>
          <w:r w:rsidRPr="00A57830">
            <w:rPr>
              <w:rStyle w:val="TtuloCar"/>
              <w:sz w:val="20"/>
              <w:lang w:val="es-EC"/>
            </w:rPr>
            <w:t>Contenido</w:t>
          </w:r>
        </w:p>
        <w:p w14:paraId="378309B3" w14:textId="148FBB5A" w:rsidR="00A57830" w:rsidRPr="00A57830" w:rsidRDefault="00512AB7">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r w:rsidRPr="00A57830">
            <w:rPr>
              <w:rStyle w:val="Hipervnculo"/>
              <w:noProof/>
              <w:sz w:val="20"/>
            </w:rPr>
            <w:fldChar w:fldCharType="begin"/>
          </w:r>
          <w:r w:rsidR="00445E24" w:rsidRPr="00A57830">
            <w:rPr>
              <w:rStyle w:val="Hipervnculo"/>
              <w:noProof/>
              <w:sz w:val="20"/>
            </w:rPr>
            <w:instrText xml:space="preserve"> TOC \o "1-3" \h \z \u </w:instrText>
          </w:r>
          <w:r w:rsidRPr="00A57830">
            <w:rPr>
              <w:rStyle w:val="Hipervnculo"/>
              <w:noProof/>
              <w:sz w:val="20"/>
            </w:rPr>
            <w:fldChar w:fldCharType="separate"/>
          </w:r>
          <w:hyperlink w:anchor="_Toc141947778" w:history="1">
            <w:r w:rsidR="00A57830" w:rsidRPr="00A57830">
              <w:rPr>
                <w:rStyle w:val="Hipervnculo"/>
                <w:noProof/>
                <w:sz w:val="20"/>
              </w:rPr>
              <w:t>1</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Objetivos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_Toc141947778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3917E98D" w14:textId="12FCDC71"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79" w:history="1">
            <w:r w:rsidR="00A57830" w:rsidRPr="00A57830">
              <w:rPr>
                <w:rStyle w:val="Hipervnculo"/>
                <w:noProof/>
                <w:sz w:val="20"/>
              </w:rPr>
              <w:t>2</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Alcance</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_Toc141947779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656791AC" w14:textId="134AF83B"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0" w:history="1">
            <w:r w:rsidR="00A57830" w:rsidRPr="00A57830">
              <w:rPr>
                <w:rStyle w:val="Hipervnculo"/>
                <w:noProof/>
                <w:sz w:val="20"/>
              </w:rPr>
              <w:t>3</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actual</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_Toc141947780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514C7050" w14:textId="45933F7C"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1" w:history="1">
            <w:r w:rsidR="00A57830" w:rsidRPr="00A57830">
              <w:rPr>
                <w:rStyle w:val="Hipervnculo"/>
                <w:noProof/>
                <w:sz w:val="20"/>
              </w:rPr>
              <w:t>4</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futura</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_Toc141947781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5</w:t>
            </w:r>
            <w:r w:rsidR="00A57830" w:rsidRPr="00A57830">
              <w:rPr>
                <w:noProof/>
                <w:webHidden/>
                <w:sz w:val="20"/>
              </w:rPr>
              <w:fldChar w:fldCharType="end"/>
            </w:r>
          </w:hyperlink>
        </w:p>
        <w:p w14:paraId="7C7D9E6D" w14:textId="3922F16B" w:rsidR="00A57830" w:rsidRPr="00A57830" w:rsidRDefault="00000000">
          <w:pPr>
            <w:pStyle w:val="TDC2"/>
            <w:tabs>
              <w:tab w:val="left" w:pos="800"/>
              <w:tab w:val="right" w:leader="dot" w:pos="8828"/>
            </w:tabs>
            <w:rPr>
              <w:rFonts w:asciiTheme="minorHAnsi" w:eastAsiaTheme="minorEastAsia" w:hAnsiTheme="minorHAnsi" w:cstheme="minorBidi"/>
              <w:iCs w:val="0"/>
              <w:noProof/>
              <w:kern w:val="2"/>
              <w:sz w:val="20"/>
              <w:lang w:val="es-ES_tradnl" w:eastAsia="es-ES_tradnl"/>
              <w14:ligatures w14:val="standardContextual"/>
            </w:rPr>
          </w:pPr>
          <w:hyperlink w:anchor="_Toc141947782" w:history="1">
            <w:r w:rsidR="00A57830" w:rsidRPr="00A57830">
              <w:rPr>
                <w:rStyle w:val="Hipervnculo"/>
                <w:b/>
                <w:bCs/>
                <w:noProof/>
                <w:sz w:val="20"/>
                <w:lang w:val="es-EC"/>
              </w:rPr>
              <w:t>4.1</w:t>
            </w:r>
            <w:r w:rsidR="00A57830" w:rsidRPr="00A57830">
              <w:rPr>
                <w:rFonts w:asciiTheme="minorHAnsi" w:eastAsiaTheme="minorEastAsia" w:hAnsiTheme="minorHAnsi" w:cstheme="minorBidi"/>
                <w:iCs w:val="0"/>
                <w:noProof/>
                <w:kern w:val="2"/>
                <w:sz w:val="20"/>
                <w:lang w:val="es-ES_tradnl" w:eastAsia="es-ES_tradnl"/>
                <w14:ligatures w14:val="standardContextual"/>
              </w:rPr>
              <w:tab/>
            </w:r>
            <w:r w:rsidR="00A57830" w:rsidRPr="00A57830">
              <w:rPr>
                <w:rStyle w:val="Hipervnculo"/>
                <w:b/>
                <w:bCs/>
                <w:noProof/>
                <w:sz w:val="20"/>
                <w:lang w:val="es-EC"/>
              </w:rPr>
              <w:t>Requerimientos funcionales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_Toc141947782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5</w:t>
            </w:r>
            <w:r w:rsidR="00A57830" w:rsidRPr="00A57830">
              <w:rPr>
                <w:noProof/>
                <w:webHidden/>
                <w:sz w:val="20"/>
              </w:rPr>
              <w:fldChar w:fldCharType="end"/>
            </w:r>
          </w:hyperlink>
        </w:p>
        <w:p w14:paraId="7A33B4FA" w14:textId="5CCB792E"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3" w:history="1">
            <w:r w:rsidR="00A57830" w:rsidRPr="00A57830">
              <w:rPr>
                <w:rStyle w:val="Hipervnculo"/>
                <w:noProof/>
                <w:lang w:val="es-EC"/>
              </w:rPr>
              <w:t>4.1.1</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con Canales electrónicos: Banca virtual y móvil</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_Toc141947783 \h </w:instrText>
            </w:r>
            <w:r w:rsidR="00A57830" w:rsidRPr="00A57830">
              <w:rPr>
                <w:noProof/>
                <w:webHidden/>
              </w:rPr>
            </w:r>
            <w:r w:rsidR="00A57830" w:rsidRPr="00A57830">
              <w:rPr>
                <w:noProof/>
                <w:webHidden/>
              </w:rPr>
              <w:fldChar w:fldCharType="separate"/>
            </w:r>
            <w:r w:rsidR="00A57830" w:rsidRPr="00A57830">
              <w:rPr>
                <w:noProof/>
                <w:webHidden/>
              </w:rPr>
              <w:t>5</w:t>
            </w:r>
            <w:r w:rsidR="00A57830" w:rsidRPr="00A57830">
              <w:rPr>
                <w:noProof/>
                <w:webHidden/>
              </w:rPr>
              <w:fldChar w:fldCharType="end"/>
            </w:r>
          </w:hyperlink>
        </w:p>
        <w:p w14:paraId="2CB2E4EA" w14:textId="22DCBC9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4" w:history="1">
            <w:r w:rsidR="00A57830" w:rsidRPr="00A57830">
              <w:rPr>
                <w:rStyle w:val="Hipervnculo"/>
                <w:noProof/>
                <w:lang w:val="es-EC"/>
              </w:rPr>
              <w:t>4.1.2</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en Ventanilla (pago identificado)</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_Toc141947784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6604B5DA" w14:textId="0C63BC7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5" w:history="1">
            <w:r w:rsidR="00A57830" w:rsidRPr="00A57830">
              <w:rPr>
                <w:rStyle w:val="Hipervnculo"/>
                <w:noProof/>
                <w:lang w:val="es-EC"/>
              </w:rPr>
              <w:t>4.1.3</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 con CNB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_Toc141947785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5DC16C05" w14:textId="32884649"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6" w:history="1">
            <w:r w:rsidR="00A57830" w:rsidRPr="00A57830">
              <w:rPr>
                <w:rStyle w:val="Hipervnculo"/>
                <w:noProof/>
                <w:lang w:val="es-EC"/>
              </w:rPr>
              <w:t>4.1.4</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bCs/>
                <w:noProof/>
                <w:lang w:val="es-EC"/>
              </w:rPr>
              <w:t>Condiciones Generales: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_Toc141947786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6059F75F" w14:textId="238D4BB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7" w:history="1">
            <w:r w:rsidR="00A57830" w:rsidRPr="00A57830">
              <w:rPr>
                <w:rStyle w:val="Hipervnculo"/>
                <w:noProof/>
                <w:lang w:val="es-EC"/>
              </w:rPr>
              <w:t>4.1.5</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Registro de la recaudación: Canales Virtuales, CNB y Ventanillas del banco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_Toc141947787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7673E581" w14:textId="1855962C"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8" w:history="1">
            <w:r w:rsidR="00A57830" w:rsidRPr="00A57830">
              <w:rPr>
                <w:rStyle w:val="Hipervnculo"/>
                <w:noProof/>
                <w:lang w:val="es-EC"/>
              </w:rPr>
              <w:t>4.1.6</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Acreditación de recaudación</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_Toc141947788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57387894" w14:textId="1F08EC36" w:rsidR="00A57830" w:rsidRPr="00A57830" w:rsidRDefault="00000000">
          <w:pPr>
            <w:pStyle w:val="TDC3"/>
            <w:tabs>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9" w:history="1">
            <w:r w:rsidR="00A57830" w:rsidRPr="00A57830">
              <w:rPr>
                <w:rStyle w:val="Hipervnculo"/>
                <w:bCs/>
                <w:noProof/>
                <w:lang w:val="es-EC"/>
              </w:rPr>
              <w:t>La cuenta a utilizarse para la acreditación de la recaudación será:</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_Toc141947789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2C76A334" w14:textId="24AA440B"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0" w:history="1">
            <w:r w:rsidR="00A57830" w:rsidRPr="00A57830">
              <w:rPr>
                <w:rStyle w:val="Hipervnculo"/>
                <w:noProof/>
                <w:sz w:val="20"/>
              </w:rPr>
              <w:t>5</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Requerimientos generales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_Toc141947790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7</w:t>
            </w:r>
            <w:r w:rsidR="00A57830" w:rsidRPr="00A57830">
              <w:rPr>
                <w:noProof/>
                <w:webHidden/>
                <w:sz w:val="20"/>
              </w:rPr>
              <w:fldChar w:fldCharType="end"/>
            </w:r>
          </w:hyperlink>
        </w:p>
        <w:p w14:paraId="5E5FC8C5" w14:textId="3C286B65"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1" w:history="1">
            <w:r w:rsidR="00A57830" w:rsidRPr="00A57830">
              <w:rPr>
                <w:rStyle w:val="Hipervnculo"/>
                <w:noProof/>
                <w:sz w:val="20"/>
              </w:rPr>
              <w:t>6</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Supuestos Principales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_Toc141947791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8</w:t>
            </w:r>
            <w:r w:rsidR="00A57830" w:rsidRPr="00A57830">
              <w:rPr>
                <w:noProof/>
                <w:webHidden/>
                <w:sz w:val="20"/>
              </w:rPr>
              <w:fldChar w:fldCharType="end"/>
            </w:r>
          </w:hyperlink>
        </w:p>
        <w:p w14:paraId="1BA62754" w14:textId="54D90130"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2" w:history="1">
            <w:r w:rsidR="00A57830" w:rsidRPr="00A57830">
              <w:rPr>
                <w:rStyle w:val="Hipervnculo"/>
                <w:noProof/>
                <w:sz w:val="20"/>
              </w:rPr>
              <w:t>7</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Anexos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_Toc141947792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8</w:t>
            </w:r>
            <w:r w:rsidR="00A57830" w:rsidRPr="00A57830">
              <w:rPr>
                <w:noProof/>
                <w:webHidden/>
                <w:sz w:val="20"/>
              </w:rPr>
              <w:fldChar w:fldCharType="end"/>
            </w:r>
          </w:hyperlink>
        </w:p>
        <w:p w14:paraId="1542BC3A" w14:textId="503F7B5C" w:rsidR="00445E24" w:rsidRDefault="00512AB7" w:rsidP="00DE7A5B">
          <w:pPr>
            <w:pStyle w:val="TDC1"/>
            <w:tabs>
              <w:tab w:val="left" w:pos="400"/>
              <w:tab w:val="right" w:leader="dot" w:pos="8828"/>
            </w:tabs>
            <w:rPr>
              <w:bCs w:val="0"/>
              <w:lang w:val="es-ES"/>
            </w:rPr>
          </w:pPr>
          <w:r w:rsidRPr="00A57830">
            <w:rPr>
              <w:rStyle w:val="Hipervnculo"/>
              <w:noProof/>
              <w:sz w:val="20"/>
            </w:rPr>
            <w:fldChar w:fldCharType="end"/>
          </w:r>
        </w:p>
      </w:sdtContent>
    </w:sdt>
    <w:p w14:paraId="3C3BAE13" w14:textId="77777777" w:rsidR="009209F8" w:rsidRDefault="009209F8" w:rsidP="007B3C80">
      <w:pPr>
        <w:pStyle w:val="Ttulo1"/>
        <w:numPr>
          <w:ilvl w:val="0"/>
          <w:numId w:val="0"/>
        </w:numPr>
        <w:ind w:left="360"/>
      </w:pPr>
    </w:p>
    <w:p w14:paraId="5891E0CC" w14:textId="77777777" w:rsidR="009209F8" w:rsidRPr="009209F8" w:rsidRDefault="009209F8" w:rsidP="009209F8">
      <w:pPr>
        <w:rPr>
          <w:lang w:val="es-EC"/>
        </w:rPr>
      </w:pPr>
    </w:p>
    <w:p w14:paraId="6F69E067" w14:textId="77777777" w:rsidR="009209F8" w:rsidRPr="009209F8" w:rsidRDefault="009209F8" w:rsidP="009209F8">
      <w:pPr>
        <w:rPr>
          <w:lang w:val="es-EC"/>
        </w:rPr>
      </w:pPr>
    </w:p>
    <w:p w14:paraId="4BD2B7A5" w14:textId="77777777" w:rsidR="009209F8" w:rsidRPr="009209F8" w:rsidRDefault="009209F8" w:rsidP="009209F8">
      <w:pPr>
        <w:rPr>
          <w:lang w:val="es-EC"/>
        </w:rPr>
      </w:pPr>
    </w:p>
    <w:p w14:paraId="6DDC01E4" w14:textId="77777777" w:rsidR="009209F8" w:rsidRPr="009209F8" w:rsidRDefault="009209F8" w:rsidP="009209F8">
      <w:pPr>
        <w:rPr>
          <w:lang w:val="es-EC"/>
        </w:rPr>
      </w:pPr>
    </w:p>
    <w:p w14:paraId="2C417693" w14:textId="77777777" w:rsidR="009209F8" w:rsidRPr="009209F8" w:rsidRDefault="009209F8" w:rsidP="009209F8">
      <w:pPr>
        <w:jc w:val="center"/>
        <w:rPr>
          <w:lang w:val="es-EC"/>
        </w:rPr>
      </w:pPr>
    </w:p>
    <w:p w14:paraId="666EAADC" w14:textId="77777777" w:rsidR="009209F8" w:rsidRDefault="009209F8" w:rsidP="009209F8">
      <w:pPr>
        <w:rPr>
          <w:lang w:val="es-EC"/>
        </w:rPr>
      </w:pPr>
    </w:p>
    <w:p w14:paraId="3E9DA25F" w14:textId="77777777" w:rsidR="00AC5BAB" w:rsidRPr="009209F8" w:rsidRDefault="00AC5BAB" w:rsidP="009209F8">
      <w:pPr>
        <w:rPr>
          <w:lang w:val="es-EC"/>
        </w:rPr>
        <w:sectPr w:rsidR="00AC5BAB" w:rsidRPr="009209F8" w:rsidSect="00616506">
          <w:footerReference w:type="default" r:id="rId14"/>
          <w:pgSz w:w="12240" w:h="15840" w:code="1"/>
          <w:pgMar w:top="1417" w:right="1701" w:bottom="1417" w:left="1701" w:header="720" w:footer="720" w:gutter="0"/>
          <w:cols w:space="720"/>
          <w:docGrid w:linePitch="273"/>
        </w:sectPr>
      </w:pPr>
    </w:p>
    <w:p w14:paraId="406AF84B" w14:textId="77777777" w:rsidR="00B82E7D" w:rsidRPr="00A65ABB" w:rsidRDefault="003B3C65" w:rsidP="681D6F18">
      <w:pPr>
        <w:pStyle w:val="Ttulo"/>
        <w:jc w:val="left"/>
        <w:rPr>
          <w:rFonts w:cs="Arial"/>
          <w:lang w:val="es-CO"/>
        </w:rPr>
      </w:pPr>
      <w:bookmarkStart w:id="30" w:name="_Toc420591981"/>
      <w:r w:rsidRPr="681D6F18">
        <w:rPr>
          <w:rFonts w:cs="Arial"/>
          <w:lang w:val="es-CO"/>
        </w:rPr>
        <w:lastRenderedPageBreak/>
        <w:t>S</w:t>
      </w:r>
      <w:r w:rsidR="00675F87" w:rsidRPr="681D6F18">
        <w:rPr>
          <w:rFonts w:cs="Arial"/>
          <w:lang w:val="es-CO"/>
        </w:rPr>
        <w:t xml:space="preserve">ección </w:t>
      </w:r>
      <w:bookmarkEnd w:id="30"/>
      <w:r w:rsidR="00873456" w:rsidRPr="681D6F18">
        <w:rPr>
          <w:rFonts w:cs="Arial"/>
          <w:lang w:val="es-CO"/>
        </w:rPr>
        <w:t>Funcional</w:t>
      </w:r>
    </w:p>
    <w:p w14:paraId="62C430A8" w14:textId="77777777" w:rsidR="004F466A" w:rsidRPr="00A65ABB" w:rsidRDefault="004F466A" w:rsidP="007B3C80">
      <w:pPr>
        <w:pStyle w:val="Ttulo1"/>
      </w:pPr>
      <w:bookmarkStart w:id="31" w:name="_Toc141947778"/>
      <w:r>
        <w:t>Objetivos</w:t>
      </w:r>
      <w:bookmarkEnd w:id="31"/>
    </w:p>
    <w:p w14:paraId="1B8B8DF3" w14:textId="77777777" w:rsidR="00BA73D6" w:rsidRDefault="00BA73D6" w:rsidP="00BA73D6">
      <w:pPr>
        <w:pStyle w:val="Standard"/>
        <w:ind w:left="432"/>
        <w:jc w:val="both"/>
        <w:rPr>
          <w:rFonts w:ascii="Arial" w:hAnsi="Arial"/>
          <w:b w:val="0"/>
          <w:lang w:val="es-EC"/>
        </w:rPr>
      </w:pPr>
    </w:p>
    <w:p w14:paraId="53D172DA" w14:textId="120CB919" w:rsidR="00BA73D6" w:rsidRDefault="00BA73D6" w:rsidP="00BA73D6">
      <w:pPr>
        <w:pStyle w:val="Standard"/>
        <w:ind w:left="432"/>
        <w:jc w:val="both"/>
        <w:rPr>
          <w:rFonts w:ascii="Arial" w:hAnsi="Arial"/>
          <w:b w:val="0"/>
          <w:lang w:val="es-EC"/>
        </w:rPr>
      </w:pPr>
      <w:r>
        <w:rPr>
          <w:rFonts w:ascii="Arial" w:hAnsi="Arial"/>
          <w:b w:val="0"/>
          <w:lang w:val="es-EC"/>
        </w:rPr>
        <w:t xml:space="preserve">Aumentar los mecanismos de recaudación </w:t>
      </w:r>
      <w:r w:rsidR="001D0016">
        <w:rPr>
          <w:rFonts w:ascii="Arial" w:hAnsi="Arial"/>
          <w:b w:val="0"/>
          <w:lang w:val="es-EC"/>
        </w:rPr>
        <w:t>de</w:t>
      </w:r>
      <w:r w:rsidR="00BE3D20">
        <w:rPr>
          <w:rFonts w:ascii="Arial" w:hAnsi="Arial"/>
          <w:b w:val="0"/>
          <w:lang w:val="es-EC"/>
        </w:rPr>
        <w:t xml:space="preserve">l </w:t>
      </w:r>
      <w:r w:rsidR="001D0016">
        <w:rPr>
          <w:rFonts w:ascii="Arial" w:hAnsi="Arial"/>
          <w:b w:val="0"/>
          <w:lang w:val="es-EC"/>
        </w:rPr>
        <w:t xml:space="preserve">segmento </w:t>
      </w:r>
      <w:r w:rsidR="00082A41">
        <w:rPr>
          <w:rFonts w:ascii="Arial" w:hAnsi="Arial"/>
          <w:b w:val="0"/>
          <w:lang w:val="es-EC"/>
        </w:rPr>
        <w:t xml:space="preserve">Exequiales </w:t>
      </w:r>
      <w:r w:rsidR="001D0016">
        <w:rPr>
          <w:rFonts w:ascii="Arial" w:hAnsi="Arial"/>
          <w:b w:val="0"/>
          <w:lang w:val="es-EC"/>
        </w:rPr>
        <w:t>de la Junta de Beneficencia</w:t>
      </w:r>
      <w:r w:rsidRPr="0098454E">
        <w:rPr>
          <w:rFonts w:ascii="Arial" w:hAnsi="Arial"/>
          <w:b w:val="0"/>
          <w:lang w:val="es-EC"/>
        </w:rPr>
        <w:t xml:space="preserve"> </w:t>
      </w:r>
      <w:r>
        <w:rPr>
          <w:rFonts w:ascii="Arial" w:hAnsi="Arial"/>
          <w:b w:val="0"/>
          <w:lang w:val="es-EC"/>
        </w:rPr>
        <w:t xml:space="preserve">para brindar a los clientes facilidad y agilidad en </w:t>
      </w:r>
      <w:proofErr w:type="gramStart"/>
      <w:r w:rsidR="001D0016">
        <w:rPr>
          <w:rFonts w:ascii="Arial" w:hAnsi="Arial"/>
          <w:b w:val="0"/>
          <w:lang w:val="es-EC"/>
        </w:rPr>
        <w:t>sus</w:t>
      </w:r>
      <w:r>
        <w:rPr>
          <w:rFonts w:ascii="Arial" w:hAnsi="Arial"/>
          <w:b w:val="0"/>
          <w:lang w:val="es-EC"/>
        </w:rPr>
        <w:t xml:space="preserve"> pago</w:t>
      </w:r>
      <w:proofErr w:type="gramEnd"/>
      <w:r>
        <w:rPr>
          <w:rFonts w:ascii="Arial" w:hAnsi="Arial"/>
          <w:b w:val="0"/>
          <w:lang w:val="es-EC"/>
        </w:rPr>
        <w:t xml:space="preserve">, a través de canales presenciales (ventanilla), canales electrónicos (banca virtual o banca móvil) y </w:t>
      </w:r>
      <w:r w:rsidR="002F71FD">
        <w:rPr>
          <w:rFonts w:ascii="Arial" w:hAnsi="Arial"/>
          <w:b w:val="0"/>
          <w:lang w:val="es-EC"/>
        </w:rPr>
        <w:t>corresponsales no bancarios</w:t>
      </w:r>
      <w:r>
        <w:rPr>
          <w:rFonts w:ascii="Arial" w:hAnsi="Arial"/>
          <w:b w:val="0"/>
          <w:lang w:val="es-EC"/>
        </w:rPr>
        <w:t>, utilizando diversas formas de pago de manera segura y confiable.</w:t>
      </w:r>
    </w:p>
    <w:p w14:paraId="252FEB4A" w14:textId="77777777" w:rsidR="00BA73D6" w:rsidRDefault="00BA73D6" w:rsidP="00BA73D6">
      <w:pPr>
        <w:pStyle w:val="Standard"/>
        <w:ind w:left="432"/>
        <w:jc w:val="both"/>
        <w:rPr>
          <w:rFonts w:ascii="Arial" w:hAnsi="Arial"/>
          <w:b w:val="0"/>
          <w:lang w:val="es-EC"/>
        </w:rPr>
      </w:pPr>
    </w:p>
    <w:p w14:paraId="3A624469" w14:textId="7143E9F8" w:rsidR="00BA73D6" w:rsidRDefault="00CD7620" w:rsidP="00BA73D6">
      <w:pPr>
        <w:pStyle w:val="Standard"/>
        <w:ind w:left="432"/>
        <w:jc w:val="both"/>
        <w:rPr>
          <w:rFonts w:ascii="Arial" w:hAnsi="Arial"/>
          <w:b w:val="0"/>
          <w:lang w:val="es-EC"/>
        </w:rPr>
      </w:pPr>
      <w:r>
        <w:rPr>
          <w:rFonts w:ascii="Arial" w:hAnsi="Arial"/>
          <w:b w:val="0"/>
          <w:lang w:val="es-EC"/>
        </w:rPr>
        <w:t>El</w:t>
      </w:r>
      <w:r w:rsidR="00BA73D6">
        <w:rPr>
          <w:rFonts w:ascii="Arial" w:hAnsi="Arial"/>
          <w:b w:val="0"/>
          <w:lang w:val="es-EC"/>
        </w:rPr>
        <w:t xml:space="preserve"> Departamento de Cobranzas de los Cementerios</w:t>
      </w:r>
      <w:r w:rsidR="00082A41">
        <w:rPr>
          <w:rFonts w:ascii="Arial" w:hAnsi="Arial"/>
          <w:b w:val="0"/>
          <w:lang w:val="es-EC"/>
        </w:rPr>
        <w:t xml:space="preserve"> </w:t>
      </w:r>
      <w:r w:rsidR="00BA73D6">
        <w:rPr>
          <w:rFonts w:ascii="Arial" w:hAnsi="Arial"/>
          <w:b w:val="0"/>
          <w:lang w:val="es-EC"/>
        </w:rPr>
        <w:t xml:space="preserve">contará con información </w:t>
      </w:r>
      <w:r w:rsidR="001D0016">
        <w:rPr>
          <w:rFonts w:ascii="Arial" w:hAnsi="Arial"/>
          <w:b w:val="0"/>
          <w:lang w:val="es-EC"/>
        </w:rPr>
        <w:t xml:space="preserve">en </w:t>
      </w:r>
      <w:r w:rsidR="00082A41">
        <w:rPr>
          <w:rFonts w:ascii="Arial" w:hAnsi="Arial"/>
          <w:b w:val="0"/>
          <w:lang w:val="es-EC"/>
        </w:rPr>
        <w:t>línea</w:t>
      </w:r>
      <w:r w:rsidR="00BA73D6">
        <w:rPr>
          <w:rFonts w:ascii="Arial" w:hAnsi="Arial"/>
          <w:b w:val="0"/>
          <w:lang w:val="es-EC"/>
        </w:rPr>
        <w:t xml:space="preserve"> y detallada de los pagos realizados por sus clientes en los diferentes canales bancarios</w:t>
      </w:r>
      <w:r w:rsidR="00BA73D6" w:rsidRPr="001318E0">
        <w:rPr>
          <w:rFonts w:ascii="Arial" w:hAnsi="Arial"/>
          <w:b w:val="0"/>
          <w:lang w:val="es-EC"/>
        </w:rPr>
        <w:t>, con procesos seguros de validación de la información.</w:t>
      </w:r>
    </w:p>
    <w:p w14:paraId="37D90399" w14:textId="77777777" w:rsidR="25A1D259" w:rsidRPr="001D0016" w:rsidRDefault="25A1D259" w:rsidP="001D0016">
      <w:pPr>
        <w:spacing w:line="259" w:lineRule="auto"/>
        <w:jc w:val="both"/>
        <w:rPr>
          <w:rFonts w:ascii="Arial" w:hAnsi="Arial"/>
          <w:b w:val="0"/>
          <w:highlight w:val="lightGray"/>
          <w:lang w:val="es-EC"/>
        </w:rPr>
      </w:pPr>
    </w:p>
    <w:p w14:paraId="1B6BCB04" w14:textId="77777777" w:rsidR="00263F6E" w:rsidRPr="00A65ABB" w:rsidRDefault="00263F6E" w:rsidP="007B3C80">
      <w:pPr>
        <w:pStyle w:val="Ttulo1"/>
      </w:pPr>
      <w:bookmarkStart w:id="32" w:name="_Toc141947779"/>
      <w:r>
        <w:t>Alcance</w:t>
      </w:r>
      <w:bookmarkEnd w:id="32"/>
    </w:p>
    <w:p w14:paraId="11582868" w14:textId="77777777" w:rsidR="00BA73D6" w:rsidRDefault="00BA73D6" w:rsidP="009806A5">
      <w:pPr>
        <w:pStyle w:val="Standard"/>
        <w:overflowPunct w:val="0"/>
        <w:ind w:left="426"/>
        <w:jc w:val="both"/>
        <w:textAlignment w:val="auto"/>
        <w:rPr>
          <w:rFonts w:ascii="Arial" w:hAnsi="Arial"/>
          <w:b w:val="0"/>
          <w:lang w:val="es-EC"/>
        </w:rPr>
      </w:pPr>
    </w:p>
    <w:p w14:paraId="7E12C9FC" w14:textId="3DA50CAF" w:rsidR="00BA73D6" w:rsidRDefault="00C91120" w:rsidP="00AC3907">
      <w:pPr>
        <w:pStyle w:val="Standard"/>
        <w:numPr>
          <w:ilvl w:val="0"/>
          <w:numId w:val="36"/>
        </w:numPr>
        <w:overflowPunct w:val="0"/>
        <w:jc w:val="both"/>
        <w:textAlignment w:val="auto"/>
        <w:rPr>
          <w:rFonts w:ascii="Arial" w:hAnsi="Arial"/>
          <w:b w:val="0"/>
          <w:lang w:val="es-EC"/>
        </w:rPr>
      </w:pPr>
      <w:r>
        <w:rPr>
          <w:rFonts w:ascii="Arial" w:hAnsi="Arial"/>
          <w:b w:val="0"/>
          <w:lang w:val="es-EC"/>
        </w:rPr>
        <w:t>I</w:t>
      </w:r>
      <w:r w:rsidR="00BA73D6">
        <w:rPr>
          <w:rFonts w:ascii="Arial" w:hAnsi="Arial"/>
          <w:b w:val="0"/>
          <w:lang w:val="es-EC"/>
        </w:rPr>
        <w:t xml:space="preserve">mplementar nuevos canales de recaudación para el segmento </w:t>
      </w:r>
      <w:r w:rsidR="00082A41">
        <w:rPr>
          <w:rFonts w:ascii="Arial" w:hAnsi="Arial"/>
          <w:b w:val="0"/>
          <w:lang w:val="es-EC"/>
        </w:rPr>
        <w:t xml:space="preserve">de </w:t>
      </w:r>
      <w:r w:rsidR="00BA73D6">
        <w:rPr>
          <w:rFonts w:ascii="Arial" w:hAnsi="Arial"/>
          <w:b w:val="0"/>
          <w:lang w:val="es-EC"/>
        </w:rPr>
        <w:t>Exequial</w:t>
      </w:r>
      <w:r w:rsidR="00B25A89">
        <w:rPr>
          <w:rFonts w:ascii="Arial" w:hAnsi="Arial"/>
          <w:b w:val="0"/>
          <w:lang w:val="es-EC"/>
        </w:rPr>
        <w:t>es</w:t>
      </w:r>
      <w:r w:rsidR="00082A41">
        <w:rPr>
          <w:rFonts w:ascii="Arial" w:hAnsi="Arial"/>
          <w:b w:val="0"/>
          <w:lang w:val="es-EC"/>
        </w:rPr>
        <w:t xml:space="preserve"> </w:t>
      </w:r>
      <w:r w:rsidR="00CD7620">
        <w:rPr>
          <w:rFonts w:ascii="Arial" w:hAnsi="Arial"/>
          <w:b w:val="0"/>
          <w:lang w:val="es-EC"/>
        </w:rPr>
        <w:t>(</w:t>
      </w:r>
      <w:proofErr w:type="spellStart"/>
      <w:r w:rsidR="00BA73D6">
        <w:rPr>
          <w:rFonts w:ascii="Arial" w:hAnsi="Arial"/>
          <w:b w:val="0"/>
          <w:lang w:val="es-EC"/>
        </w:rPr>
        <w:t>Prenecesidad</w:t>
      </w:r>
      <w:proofErr w:type="spellEnd"/>
      <w:r w:rsidR="00BA73D6">
        <w:rPr>
          <w:rFonts w:ascii="Arial" w:hAnsi="Arial"/>
          <w:b w:val="0"/>
          <w:lang w:val="es-EC"/>
        </w:rPr>
        <w:t>, Necesidad Inmediata y P</w:t>
      </w:r>
      <w:r w:rsidR="003956DF">
        <w:rPr>
          <w:rFonts w:ascii="Arial" w:hAnsi="Arial"/>
          <w:b w:val="0"/>
          <w:lang w:val="es-EC"/>
        </w:rPr>
        <w:t>r</w:t>
      </w:r>
      <w:r w:rsidR="00BA73D6">
        <w:rPr>
          <w:rFonts w:ascii="Arial" w:hAnsi="Arial"/>
          <w:b w:val="0"/>
          <w:lang w:val="es-EC"/>
        </w:rPr>
        <w:t>e</w:t>
      </w:r>
      <w:r w:rsidR="003956DF">
        <w:rPr>
          <w:rFonts w:ascii="Arial" w:hAnsi="Arial"/>
          <w:b w:val="0"/>
          <w:lang w:val="es-EC"/>
        </w:rPr>
        <w:t>visión Exequial</w:t>
      </w:r>
      <w:r w:rsidR="00CD7620">
        <w:rPr>
          <w:rFonts w:ascii="Arial" w:hAnsi="Arial"/>
          <w:b w:val="0"/>
          <w:lang w:val="es-EC"/>
        </w:rPr>
        <w:t>).</w:t>
      </w:r>
    </w:p>
    <w:p w14:paraId="31DBCF32" w14:textId="3A80C62A" w:rsidR="00BA73D6" w:rsidRPr="00082A41" w:rsidRDefault="001D0016" w:rsidP="00AC3907">
      <w:pPr>
        <w:pStyle w:val="Standard"/>
        <w:numPr>
          <w:ilvl w:val="0"/>
          <w:numId w:val="36"/>
        </w:numPr>
        <w:overflowPunct w:val="0"/>
        <w:jc w:val="both"/>
        <w:textAlignment w:val="auto"/>
        <w:rPr>
          <w:lang w:val="es-ES_tradnl"/>
        </w:rPr>
      </w:pPr>
      <w:r>
        <w:rPr>
          <w:rFonts w:ascii="Arial" w:hAnsi="Arial"/>
          <w:b w:val="0"/>
          <w:lang w:val="es-EC"/>
        </w:rPr>
        <w:t>Implementar la recaudación en línea con la finalidad de actualizar la cartera de forma inmediata posterior al pago de los clientes.</w:t>
      </w:r>
    </w:p>
    <w:p w14:paraId="58A87460" w14:textId="77777777" w:rsidR="00BA73D6" w:rsidRDefault="00BA73D6" w:rsidP="009806A5">
      <w:pPr>
        <w:pStyle w:val="Standard"/>
        <w:overflowPunct w:val="0"/>
        <w:ind w:left="426"/>
        <w:jc w:val="both"/>
        <w:textAlignment w:val="auto"/>
        <w:rPr>
          <w:rFonts w:ascii="Arial" w:hAnsi="Arial"/>
          <w:b w:val="0"/>
          <w:lang w:val="es-EC"/>
        </w:rPr>
      </w:pPr>
    </w:p>
    <w:p w14:paraId="51855E17" w14:textId="77777777" w:rsidR="003B3C65" w:rsidRDefault="00C00121" w:rsidP="007B3C80">
      <w:pPr>
        <w:pStyle w:val="Ttulo1"/>
      </w:pPr>
      <w:bookmarkStart w:id="33" w:name="_Toc141947780"/>
      <w:r>
        <w:t>Situación</w:t>
      </w:r>
      <w:r w:rsidR="00920480">
        <w:t xml:space="preserve"> a</w:t>
      </w:r>
      <w:r w:rsidR="003B3C65">
        <w:t>ctual</w:t>
      </w:r>
      <w:bookmarkEnd w:id="33"/>
    </w:p>
    <w:p w14:paraId="36BA7CF6" w14:textId="77777777" w:rsidR="00955393" w:rsidRDefault="00955393" w:rsidP="00955393">
      <w:pPr>
        <w:rPr>
          <w:lang w:val="es-EC"/>
        </w:rPr>
      </w:pPr>
    </w:p>
    <w:p w14:paraId="042F28F5" w14:textId="509464D8" w:rsidR="00955393" w:rsidRPr="00955393" w:rsidRDefault="00955393" w:rsidP="00955393">
      <w:pPr>
        <w:ind w:firstLine="360"/>
        <w:rPr>
          <w:rFonts w:ascii="Arial" w:hAnsi="Arial"/>
          <w:lang w:val="es-EC"/>
        </w:rPr>
      </w:pPr>
      <w:r w:rsidRPr="00955393">
        <w:rPr>
          <w:rFonts w:ascii="Arial" w:hAnsi="Arial"/>
          <w:lang w:val="es-EC"/>
        </w:rPr>
        <w:t>Exequiales</w:t>
      </w:r>
    </w:p>
    <w:p w14:paraId="047782AF" w14:textId="77777777" w:rsidR="681D6F18" w:rsidRDefault="681D6F18" w:rsidP="681D6F18"/>
    <w:p w14:paraId="77DD1D62" w14:textId="77777777" w:rsidR="00BA73D6" w:rsidRDefault="00BA73D6" w:rsidP="00BA73D6">
      <w:pPr>
        <w:pStyle w:val="Standard"/>
        <w:ind w:left="360"/>
        <w:jc w:val="both"/>
        <w:rPr>
          <w:rFonts w:ascii="Arial" w:hAnsi="Arial"/>
          <w:b w:val="0"/>
          <w:bCs/>
          <w:lang w:val="es-EC"/>
        </w:rPr>
      </w:pPr>
      <w:r>
        <w:rPr>
          <w:rFonts w:ascii="Arial" w:hAnsi="Arial"/>
          <w:b w:val="0"/>
          <w:bCs/>
          <w:lang w:val="es-EC"/>
        </w:rPr>
        <w:t>El segmento Exequiales actualmente cuenta con los siguientes métodos de recaudación:</w:t>
      </w:r>
    </w:p>
    <w:p w14:paraId="78BD2013" w14:textId="77777777" w:rsidR="004A7A81" w:rsidRDefault="004A7A81" w:rsidP="00BA73D6">
      <w:pPr>
        <w:pStyle w:val="Standard"/>
        <w:ind w:left="360"/>
        <w:jc w:val="both"/>
        <w:rPr>
          <w:rFonts w:ascii="Arial" w:hAnsi="Arial"/>
          <w:b w:val="0"/>
          <w:bCs/>
          <w:lang w:val="es-EC"/>
        </w:rPr>
      </w:pPr>
    </w:p>
    <w:p w14:paraId="0A847344"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Pago en ventanillas en Oficina matriz y agencias de los Cementerios.</w:t>
      </w:r>
    </w:p>
    <w:p w14:paraId="16469CA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 xml:space="preserve">Pago mediante Western </w:t>
      </w:r>
      <w:r w:rsidR="003D268B">
        <w:rPr>
          <w:rFonts w:ascii="Arial" w:hAnsi="Arial"/>
          <w:b w:val="0"/>
          <w:bCs/>
          <w:lang w:val="es-EC"/>
        </w:rPr>
        <w:t>Unión</w:t>
      </w:r>
      <w:r>
        <w:rPr>
          <w:rFonts w:ascii="Arial" w:hAnsi="Arial"/>
          <w:b w:val="0"/>
          <w:bCs/>
          <w:lang w:val="es-EC"/>
        </w:rPr>
        <w:t>.</w:t>
      </w:r>
    </w:p>
    <w:p w14:paraId="2DF42E79"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Servicio de recaudadores externos.</w:t>
      </w:r>
    </w:p>
    <w:p w14:paraId="0BA7AB3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Débitos bancarios.</w:t>
      </w:r>
    </w:p>
    <w:p w14:paraId="3A5FBC2A"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Cargos recurrentes.</w:t>
      </w:r>
    </w:p>
    <w:p w14:paraId="05C25BAC" w14:textId="77777777" w:rsidR="00BA73D6" w:rsidRPr="00EA7B82" w:rsidRDefault="00BA73D6" w:rsidP="00895363">
      <w:pPr>
        <w:pStyle w:val="Standard"/>
        <w:numPr>
          <w:ilvl w:val="0"/>
          <w:numId w:val="7"/>
        </w:numPr>
        <w:rPr>
          <w:rFonts w:ascii="Arial" w:hAnsi="Arial"/>
          <w:b w:val="0"/>
          <w:bCs/>
          <w:lang w:val="es-EC"/>
        </w:rPr>
      </w:pPr>
      <w:r>
        <w:rPr>
          <w:rFonts w:ascii="Arial" w:hAnsi="Arial"/>
          <w:b w:val="0"/>
          <w:bCs/>
          <w:lang w:val="es-EC"/>
        </w:rPr>
        <w:t>Transferencias bancarias.</w:t>
      </w:r>
    </w:p>
    <w:p w14:paraId="0C4382BF"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Depósitos bancarios.</w:t>
      </w:r>
    </w:p>
    <w:p w14:paraId="14FB81C7"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Rol de pago (corporativo).</w:t>
      </w:r>
    </w:p>
    <w:p w14:paraId="0FAE5F1A" w14:textId="77777777" w:rsidR="004A7A81" w:rsidRDefault="004A7A81" w:rsidP="004A7A81">
      <w:pPr>
        <w:pStyle w:val="Standard"/>
        <w:ind w:left="792"/>
        <w:rPr>
          <w:rFonts w:ascii="Arial" w:hAnsi="Arial"/>
          <w:b w:val="0"/>
          <w:bCs/>
          <w:lang w:val="es-EC"/>
        </w:rPr>
      </w:pPr>
    </w:p>
    <w:p w14:paraId="2F831794" w14:textId="77777777" w:rsidR="00BA73D6" w:rsidRDefault="00BA73D6" w:rsidP="00BA73D6">
      <w:pPr>
        <w:pStyle w:val="Standard"/>
        <w:ind w:left="432"/>
        <w:jc w:val="both"/>
        <w:rPr>
          <w:rFonts w:ascii="Arial" w:hAnsi="Arial"/>
          <w:b w:val="0"/>
          <w:bCs/>
          <w:lang w:val="es-EC"/>
        </w:rPr>
      </w:pPr>
      <w:r>
        <w:rPr>
          <w:rFonts w:ascii="Arial" w:hAnsi="Arial"/>
          <w:b w:val="0"/>
          <w:bCs/>
          <w:lang w:val="es-EC"/>
        </w:rPr>
        <w:t xml:space="preserve">Los clientes que realizan pagos a través de depósitos en bancos o transferencias bancarias deben enviar al Departamento de Cobranzas de Cementerios, el comprobante de la transacción por correo electrónico o WhatsApp, para la revisión en los movimientos de la cuenta bancaria, aplicación del pago y rebaja del saldo del contrato.  </w:t>
      </w:r>
    </w:p>
    <w:p w14:paraId="532C45E8" w14:textId="77777777" w:rsidR="00BA73D6" w:rsidRDefault="00BA73D6" w:rsidP="00BA73D6">
      <w:pPr>
        <w:pStyle w:val="Standard"/>
        <w:ind w:left="432"/>
        <w:jc w:val="both"/>
        <w:rPr>
          <w:rFonts w:ascii="Arial" w:hAnsi="Arial"/>
          <w:b w:val="0"/>
          <w:bCs/>
          <w:lang w:val="es-EC"/>
        </w:rPr>
      </w:pPr>
    </w:p>
    <w:p w14:paraId="6482B783" w14:textId="77777777" w:rsidR="00BA73D6" w:rsidRDefault="00BA73D6" w:rsidP="00BA73D6">
      <w:pPr>
        <w:pStyle w:val="Standard"/>
        <w:ind w:left="432"/>
        <w:jc w:val="both"/>
        <w:rPr>
          <w:rFonts w:ascii="Arial" w:hAnsi="Arial"/>
          <w:b w:val="0"/>
          <w:bCs/>
          <w:lang w:val="es-EC"/>
        </w:rPr>
      </w:pPr>
      <w:r>
        <w:rPr>
          <w:rFonts w:ascii="Arial" w:hAnsi="Arial"/>
          <w:b w:val="0"/>
          <w:bCs/>
          <w:lang w:val="es-EC"/>
        </w:rPr>
        <w:t>Las cuentas bancarias que utilizan los clientes del Segmento Exequial son corporativas, presentan los movimientos de todas la Dependencias, por tal motivo cuando los clientes no envían el comprobante de pago, la identificación del pago se convierte en un proceso complejo con una alta carga operativa que involucra además a los Departamentos de Tesorería y Contabilidad de Oficina Central, causando retrasos en la aplicación del pago y generando mora en la cartera.</w:t>
      </w:r>
    </w:p>
    <w:p w14:paraId="42BFD527" w14:textId="77777777" w:rsidR="00F919AF" w:rsidRDefault="00F919AF" w:rsidP="00F919AF">
      <w:pPr>
        <w:spacing w:line="259" w:lineRule="auto"/>
        <w:jc w:val="both"/>
        <w:rPr>
          <w:rFonts w:ascii="Arial" w:hAnsi="Arial"/>
          <w:b w:val="0"/>
          <w:highlight w:val="lightGray"/>
          <w:lang w:val="es-EC"/>
        </w:rPr>
      </w:pPr>
    </w:p>
    <w:p w14:paraId="0E8476F6" w14:textId="77777777" w:rsidR="00955393" w:rsidRDefault="00955393" w:rsidP="00F919AF">
      <w:pPr>
        <w:spacing w:line="259" w:lineRule="auto"/>
        <w:jc w:val="both"/>
        <w:rPr>
          <w:rFonts w:ascii="Arial" w:hAnsi="Arial"/>
          <w:b w:val="0"/>
          <w:highlight w:val="lightGray"/>
          <w:lang w:val="es-EC"/>
        </w:rPr>
      </w:pPr>
    </w:p>
    <w:p w14:paraId="11E10F53" w14:textId="77777777" w:rsidR="00955393" w:rsidRDefault="00955393" w:rsidP="00F919AF">
      <w:pPr>
        <w:spacing w:line="259" w:lineRule="auto"/>
        <w:jc w:val="both"/>
        <w:rPr>
          <w:rFonts w:ascii="Arial" w:hAnsi="Arial"/>
          <w:b w:val="0"/>
          <w:highlight w:val="lightGray"/>
          <w:lang w:val="es-EC"/>
        </w:rPr>
      </w:pPr>
    </w:p>
    <w:p w14:paraId="14C9E76D" w14:textId="77777777" w:rsidR="00955393" w:rsidRDefault="00955393" w:rsidP="00F919AF">
      <w:pPr>
        <w:spacing w:line="259" w:lineRule="auto"/>
        <w:jc w:val="both"/>
        <w:rPr>
          <w:rFonts w:ascii="Arial" w:hAnsi="Arial"/>
          <w:b w:val="0"/>
          <w:highlight w:val="lightGray"/>
          <w:lang w:val="es-EC"/>
        </w:rPr>
      </w:pPr>
    </w:p>
    <w:p w14:paraId="217AF5EB" w14:textId="77777777" w:rsidR="003B3C65" w:rsidRPr="00A65ABB" w:rsidRDefault="00C00121" w:rsidP="007B3C80">
      <w:pPr>
        <w:pStyle w:val="Ttulo1"/>
      </w:pPr>
      <w:bookmarkStart w:id="34" w:name="_Toc141947781"/>
      <w:r>
        <w:lastRenderedPageBreak/>
        <w:t xml:space="preserve">Situación </w:t>
      </w:r>
      <w:r w:rsidR="003B3C65">
        <w:t>futur</w:t>
      </w:r>
      <w:r>
        <w:t>a</w:t>
      </w:r>
      <w:bookmarkEnd w:id="34"/>
    </w:p>
    <w:p w14:paraId="0538F956" w14:textId="77777777" w:rsidR="00063A4B" w:rsidRDefault="00063A4B" w:rsidP="00630E71">
      <w:pPr>
        <w:pStyle w:val="Prrafodelista"/>
        <w:jc w:val="both"/>
        <w:rPr>
          <w:rFonts w:ascii="Arial" w:hAnsi="Arial"/>
          <w:b w:val="0"/>
          <w:highlight w:val="lightGray"/>
          <w:lang w:val="es-EC"/>
        </w:rPr>
      </w:pPr>
    </w:p>
    <w:p w14:paraId="75C21E39" w14:textId="77777777" w:rsidR="00677873"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implementar nuevos canales de recaudación tales como:</w:t>
      </w:r>
    </w:p>
    <w:p w14:paraId="330E6393"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Banca Virtual.</w:t>
      </w:r>
    </w:p>
    <w:p w14:paraId="4A0EC369"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Banca Móvil.</w:t>
      </w:r>
    </w:p>
    <w:p w14:paraId="336B7826"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Ventanilla (pago identificado).</w:t>
      </w:r>
    </w:p>
    <w:p w14:paraId="3CED1DF3" w14:textId="06D8814C" w:rsidR="00677873" w:rsidRPr="00DE4F56" w:rsidRDefault="00D15A2D" w:rsidP="00895363">
      <w:pPr>
        <w:pStyle w:val="Standard"/>
        <w:numPr>
          <w:ilvl w:val="0"/>
          <w:numId w:val="8"/>
        </w:numPr>
        <w:spacing w:line="276" w:lineRule="auto"/>
        <w:jc w:val="both"/>
        <w:rPr>
          <w:rFonts w:ascii="Arial" w:hAnsi="Arial"/>
          <w:b w:val="0"/>
          <w:highlight w:val="yellow"/>
          <w:lang w:val="es-EC"/>
        </w:rPr>
      </w:pPr>
      <w:r w:rsidRPr="00DE4F56">
        <w:rPr>
          <w:rFonts w:ascii="Arial" w:hAnsi="Arial"/>
          <w:b w:val="0"/>
          <w:highlight w:val="yellow"/>
          <w:lang w:val="es-EC"/>
        </w:rPr>
        <w:t xml:space="preserve">Corresponsales no </w:t>
      </w:r>
      <w:commentRangeStart w:id="35"/>
      <w:commentRangeStart w:id="36"/>
      <w:r w:rsidRPr="00DE4F56">
        <w:rPr>
          <w:rFonts w:ascii="Arial" w:hAnsi="Arial"/>
          <w:b w:val="0"/>
          <w:highlight w:val="yellow"/>
          <w:lang w:val="es-EC"/>
        </w:rPr>
        <w:t xml:space="preserve">bancarios </w:t>
      </w:r>
      <w:r w:rsidR="00677873" w:rsidRPr="00DE4F56">
        <w:rPr>
          <w:rFonts w:ascii="Arial" w:hAnsi="Arial"/>
          <w:b w:val="0"/>
          <w:highlight w:val="yellow"/>
          <w:lang w:val="es-EC"/>
        </w:rPr>
        <w:t>(</w:t>
      </w:r>
      <w:r w:rsidR="000C009D" w:rsidRPr="00DE4F56">
        <w:rPr>
          <w:rFonts w:ascii="Arial" w:hAnsi="Arial"/>
          <w:b w:val="0"/>
          <w:highlight w:val="yellow"/>
          <w:lang w:val="es-EC"/>
        </w:rPr>
        <w:t>CNB</w:t>
      </w:r>
      <w:r w:rsidR="00677873" w:rsidRPr="00DE4F56">
        <w:rPr>
          <w:rFonts w:ascii="Arial" w:hAnsi="Arial"/>
          <w:b w:val="0"/>
          <w:highlight w:val="yellow"/>
          <w:lang w:val="es-EC"/>
        </w:rPr>
        <w:t>).</w:t>
      </w:r>
    </w:p>
    <w:commentRangeEnd w:id="35"/>
    <w:p w14:paraId="6FA2CC70" w14:textId="77777777" w:rsidR="00677873" w:rsidRDefault="00E97517" w:rsidP="00677873">
      <w:pPr>
        <w:pStyle w:val="Standard"/>
        <w:spacing w:line="276" w:lineRule="auto"/>
        <w:ind w:left="360"/>
        <w:jc w:val="both"/>
        <w:rPr>
          <w:rFonts w:ascii="Arial" w:hAnsi="Arial"/>
          <w:b w:val="0"/>
          <w:lang w:val="es-EC"/>
        </w:rPr>
      </w:pPr>
      <w:r>
        <w:rPr>
          <w:rStyle w:val="Refdecomentario"/>
          <w:rFonts w:eastAsia="Times New Roman"/>
        </w:rPr>
        <w:commentReference w:id="35"/>
      </w:r>
      <w:commentRangeEnd w:id="36"/>
      <w:r w:rsidR="00167E7A">
        <w:rPr>
          <w:rStyle w:val="Refdecomentario"/>
          <w:rFonts w:eastAsia="Times New Roman"/>
        </w:rPr>
        <w:commentReference w:id="36"/>
      </w:r>
    </w:p>
    <w:p w14:paraId="5389EABC" w14:textId="6BBEDA8E" w:rsidR="00D66F71"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optimizar la gestión de cobranzas</w:t>
      </w:r>
      <w:r w:rsidR="004A7A81">
        <w:rPr>
          <w:rFonts w:ascii="Arial" w:hAnsi="Arial"/>
          <w:b w:val="0"/>
          <w:lang w:val="es-EC"/>
        </w:rPr>
        <w:t xml:space="preserve">, </w:t>
      </w:r>
      <w:r w:rsidR="00987EAD">
        <w:rPr>
          <w:rFonts w:ascii="Arial" w:hAnsi="Arial"/>
          <w:b w:val="0"/>
          <w:lang w:val="es-EC"/>
        </w:rPr>
        <w:t xml:space="preserve">con la implementación de la recaudación en línea e identificada, es decir, cuando un cliente cancele algún </w:t>
      </w:r>
      <w:r w:rsidR="00A42352">
        <w:rPr>
          <w:rFonts w:ascii="Arial" w:hAnsi="Arial"/>
          <w:b w:val="0"/>
          <w:lang w:val="es-EC"/>
        </w:rPr>
        <w:t xml:space="preserve">valor </w:t>
      </w:r>
      <w:r w:rsidR="00987EAD">
        <w:rPr>
          <w:rFonts w:ascii="Arial" w:hAnsi="Arial"/>
          <w:b w:val="0"/>
          <w:lang w:val="es-EC"/>
        </w:rPr>
        <w:t>pendiente, el mismo deberá reflejar en el sistema de forma inmediata, logrando así,</w:t>
      </w:r>
      <w:r>
        <w:rPr>
          <w:rFonts w:ascii="Arial" w:hAnsi="Arial"/>
          <w:b w:val="0"/>
          <w:lang w:val="es-EC"/>
        </w:rPr>
        <w:t xml:space="preserve"> la aplicación oportuna</w:t>
      </w:r>
      <w:r w:rsidR="00987EAD">
        <w:rPr>
          <w:rFonts w:ascii="Arial" w:hAnsi="Arial"/>
          <w:b w:val="0"/>
          <w:lang w:val="es-EC"/>
        </w:rPr>
        <w:t xml:space="preserve"> de los pagos</w:t>
      </w:r>
      <w:r>
        <w:rPr>
          <w:rFonts w:ascii="Arial" w:hAnsi="Arial"/>
          <w:b w:val="0"/>
          <w:lang w:val="es-EC"/>
        </w:rPr>
        <w:t xml:space="preserve"> en los contratos y la rebaja de los saldos de la cartera</w:t>
      </w:r>
      <w:r w:rsidR="006A158C">
        <w:rPr>
          <w:rFonts w:ascii="Arial" w:hAnsi="Arial"/>
          <w:b w:val="0"/>
          <w:lang w:val="es-EC"/>
        </w:rPr>
        <w:t>.</w:t>
      </w:r>
    </w:p>
    <w:p w14:paraId="2FBD59A0" w14:textId="79E8BD4D" w:rsidR="00677873" w:rsidRPr="00987EAD" w:rsidRDefault="00677873" w:rsidP="00BC1D34">
      <w:pPr>
        <w:pStyle w:val="Standard"/>
        <w:spacing w:line="276" w:lineRule="auto"/>
        <w:jc w:val="both"/>
        <w:rPr>
          <w:rFonts w:ascii="Arial" w:hAnsi="Arial"/>
          <w:b w:val="0"/>
          <w:lang w:val="es-EC"/>
        </w:rPr>
      </w:pPr>
    </w:p>
    <w:p w14:paraId="0E24091F" w14:textId="77777777" w:rsidR="00F97FB6" w:rsidRPr="009806A5" w:rsidRDefault="00795EB7" w:rsidP="005C2E88">
      <w:pPr>
        <w:pStyle w:val="Ttulo2"/>
        <w:rPr>
          <w:b/>
          <w:bCs/>
          <w:i w:val="0"/>
          <w:iCs/>
          <w:sz w:val="22"/>
          <w:szCs w:val="22"/>
          <w:lang w:val="es-EC"/>
        </w:rPr>
      </w:pPr>
      <w:bookmarkStart w:id="37" w:name="_Toc141947782"/>
      <w:r w:rsidRPr="009806A5">
        <w:rPr>
          <w:b/>
          <w:bCs/>
          <w:i w:val="0"/>
          <w:sz w:val="22"/>
          <w:szCs w:val="22"/>
          <w:lang w:val="es-EC"/>
        </w:rPr>
        <w:t>Re</w:t>
      </w:r>
      <w:r w:rsidR="000E2BE4" w:rsidRPr="009806A5">
        <w:rPr>
          <w:b/>
          <w:bCs/>
          <w:i w:val="0"/>
          <w:sz w:val="22"/>
          <w:szCs w:val="22"/>
          <w:lang w:val="es-EC"/>
        </w:rPr>
        <w:t>querimientos funcionales</w:t>
      </w:r>
      <w:bookmarkEnd w:id="37"/>
    </w:p>
    <w:p w14:paraId="177EB45E" w14:textId="77777777" w:rsidR="00063A4B" w:rsidRDefault="00063A4B" w:rsidP="00063A4B">
      <w:pPr>
        <w:rPr>
          <w:rFonts w:ascii="Arial" w:hAnsi="Arial"/>
          <w:i/>
          <w:lang w:val="es-EC"/>
        </w:rPr>
      </w:pPr>
    </w:p>
    <w:p w14:paraId="189C1BF3" w14:textId="06D9DB6F" w:rsidR="003F3BED" w:rsidRPr="003F3BED" w:rsidRDefault="003F3BED" w:rsidP="003F3BED">
      <w:pPr>
        <w:ind w:firstLine="576"/>
        <w:rPr>
          <w:rFonts w:ascii="Arial" w:hAnsi="Arial"/>
          <w:iCs/>
          <w:sz w:val="22"/>
          <w:szCs w:val="22"/>
          <w:lang w:val="es-EC"/>
        </w:rPr>
      </w:pPr>
      <w:proofErr w:type="gramStart"/>
      <w:r w:rsidRPr="003F3BED">
        <w:rPr>
          <w:rFonts w:ascii="Arial" w:hAnsi="Arial"/>
          <w:iCs/>
          <w:sz w:val="22"/>
          <w:szCs w:val="22"/>
          <w:lang w:val="es-EC"/>
        </w:rPr>
        <w:t>Segmento exequiales</w:t>
      </w:r>
      <w:proofErr w:type="gramEnd"/>
    </w:p>
    <w:p w14:paraId="72DA4646" w14:textId="1AB92747" w:rsidR="00677873" w:rsidRPr="00EF5C01" w:rsidRDefault="00D21080" w:rsidP="00677873">
      <w:pPr>
        <w:pStyle w:val="Ttulo3"/>
        <w:rPr>
          <w:lang w:val="es-EC"/>
        </w:rPr>
      </w:pPr>
      <w:bookmarkStart w:id="38" w:name="_Toc115169339"/>
      <w:bookmarkStart w:id="39" w:name="_Toc141947783"/>
      <w:r>
        <w:rPr>
          <w:lang w:val="es-EC"/>
        </w:rPr>
        <w:t xml:space="preserve">Pagos con </w:t>
      </w:r>
      <w:r w:rsidR="00677873" w:rsidRPr="00EF5C01">
        <w:rPr>
          <w:lang w:val="es-EC"/>
        </w:rPr>
        <w:t>Canales electrónicos: Banca virtual y móvil</w:t>
      </w:r>
      <w:bookmarkEnd w:id="38"/>
      <w:bookmarkEnd w:id="39"/>
    </w:p>
    <w:p w14:paraId="3AC6DA40" w14:textId="77777777" w:rsidR="00677873" w:rsidRPr="00EF5C01" w:rsidRDefault="00677873" w:rsidP="00677873">
      <w:pPr>
        <w:pStyle w:val="Standard"/>
        <w:spacing w:line="276" w:lineRule="auto"/>
        <w:ind w:left="432"/>
        <w:jc w:val="both"/>
        <w:rPr>
          <w:rFonts w:ascii="Arial" w:hAnsi="Arial"/>
          <w:b w:val="0"/>
          <w:lang w:val="es-EC"/>
        </w:rPr>
      </w:pPr>
    </w:p>
    <w:p w14:paraId="203FFFE3" w14:textId="74CB71C4" w:rsidR="00135B53" w:rsidRDefault="00135B53" w:rsidP="00135B53">
      <w:pPr>
        <w:pStyle w:val="Standard"/>
        <w:spacing w:line="276" w:lineRule="auto"/>
        <w:ind w:left="432"/>
        <w:jc w:val="both"/>
        <w:rPr>
          <w:rFonts w:ascii="Arial" w:hAnsi="Arial"/>
          <w:b w:val="0"/>
          <w:lang w:val="es-EC"/>
        </w:rPr>
      </w:pPr>
      <w:r w:rsidRPr="007921D1">
        <w:rPr>
          <w:rFonts w:ascii="Arial" w:hAnsi="Arial"/>
          <w:b w:val="0"/>
          <w:lang w:val="es-EC"/>
        </w:rPr>
        <w:t xml:space="preserve">El cliente al ingresar en la banca virtual o móvil deberá encontrar en la sección </w:t>
      </w:r>
      <w:r w:rsidRPr="007921D1">
        <w:rPr>
          <w:rFonts w:ascii="Arial" w:hAnsi="Arial"/>
          <w:bCs/>
          <w:lang w:val="es-EC"/>
        </w:rPr>
        <w:t>pagos</w:t>
      </w:r>
      <w:r w:rsidRPr="007921D1">
        <w:rPr>
          <w:rFonts w:ascii="Arial" w:hAnsi="Arial"/>
          <w:b w:val="0"/>
          <w:lang w:val="es-EC"/>
        </w:rPr>
        <w:t xml:space="preserve"> la categoría </w:t>
      </w:r>
      <w:r w:rsidR="007921D1" w:rsidRPr="00E914FC">
        <w:rPr>
          <w:rFonts w:ascii="Arial" w:hAnsi="Arial"/>
          <w:bCs/>
          <w:highlight w:val="yellow"/>
          <w:lang w:val="es-EC"/>
        </w:rPr>
        <w:t>Otros</w:t>
      </w:r>
      <w:r w:rsidR="0015665C" w:rsidRPr="00E914FC">
        <w:rPr>
          <w:rFonts w:ascii="Arial" w:hAnsi="Arial"/>
          <w:bCs/>
          <w:highlight w:val="yellow"/>
          <w:lang w:val="es-EC"/>
        </w:rPr>
        <w:t xml:space="preserve"> </w:t>
      </w:r>
      <w:r w:rsidR="007921D1" w:rsidRPr="00E914FC">
        <w:rPr>
          <w:rFonts w:ascii="Arial" w:hAnsi="Arial"/>
          <w:b w:val="0"/>
          <w:highlight w:val="yellow"/>
          <w:lang w:val="es-EC"/>
        </w:rPr>
        <w:t xml:space="preserve">/ </w:t>
      </w:r>
      <w:r w:rsidRPr="00E914FC">
        <w:rPr>
          <w:rFonts w:ascii="Arial" w:hAnsi="Arial"/>
          <w:bCs/>
          <w:highlight w:val="yellow"/>
          <w:lang w:val="es-EC"/>
        </w:rPr>
        <w:t>Exequiales J</w:t>
      </w:r>
      <w:r w:rsidR="007921D1" w:rsidRPr="00E914FC">
        <w:rPr>
          <w:rFonts w:ascii="Arial" w:hAnsi="Arial"/>
          <w:bCs/>
          <w:highlight w:val="yellow"/>
          <w:lang w:val="es-EC"/>
        </w:rPr>
        <w:t xml:space="preserve">unta de </w:t>
      </w:r>
      <w:r w:rsidRPr="00E914FC">
        <w:rPr>
          <w:rFonts w:ascii="Arial" w:hAnsi="Arial"/>
          <w:bCs/>
          <w:highlight w:val="yellow"/>
          <w:lang w:val="es-EC"/>
        </w:rPr>
        <w:t>B</w:t>
      </w:r>
      <w:r w:rsidR="007921D1" w:rsidRPr="00E914FC">
        <w:rPr>
          <w:rFonts w:ascii="Arial" w:hAnsi="Arial"/>
          <w:bCs/>
          <w:highlight w:val="yellow"/>
          <w:lang w:val="es-EC"/>
        </w:rPr>
        <w:t xml:space="preserve">eneficencia de </w:t>
      </w:r>
      <w:r w:rsidRPr="00E914FC">
        <w:rPr>
          <w:rFonts w:ascii="Arial" w:hAnsi="Arial"/>
          <w:bCs/>
          <w:highlight w:val="yellow"/>
          <w:lang w:val="es-EC"/>
        </w:rPr>
        <w:t>G</w:t>
      </w:r>
      <w:r w:rsidR="007921D1" w:rsidRPr="00E914FC">
        <w:rPr>
          <w:rFonts w:ascii="Arial" w:hAnsi="Arial"/>
          <w:bCs/>
          <w:highlight w:val="yellow"/>
          <w:lang w:val="es-EC"/>
        </w:rPr>
        <w:t>uayaquil</w:t>
      </w:r>
      <w:r>
        <w:rPr>
          <w:rFonts w:ascii="Arial" w:hAnsi="Arial"/>
          <w:b w:val="0"/>
          <w:lang w:val="es-EC"/>
        </w:rPr>
        <w:t>,</w:t>
      </w:r>
      <w:r w:rsidRPr="00EF5C01">
        <w:rPr>
          <w:rFonts w:ascii="Arial" w:hAnsi="Arial"/>
          <w:b w:val="0"/>
          <w:lang w:val="es-EC"/>
        </w:rPr>
        <w:t xml:space="preserve"> al ingresar en esta categoría el usuario deberá ingresar</w:t>
      </w:r>
      <w:r>
        <w:rPr>
          <w:rFonts w:ascii="Arial" w:hAnsi="Arial"/>
          <w:b w:val="0"/>
          <w:lang w:val="es-EC"/>
        </w:rPr>
        <w:t xml:space="preserve"> </w:t>
      </w:r>
      <w:r w:rsidRPr="00EF5C01">
        <w:rPr>
          <w:rFonts w:ascii="Arial" w:hAnsi="Arial"/>
          <w:b w:val="0"/>
          <w:lang w:val="es-EC"/>
        </w:rPr>
        <w:t xml:space="preserve">el número de </w:t>
      </w:r>
      <w:r>
        <w:rPr>
          <w:rFonts w:ascii="Arial" w:hAnsi="Arial"/>
          <w:b w:val="0"/>
          <w:lang w:val="es-EC"/>
        </w:rPr>
        <w:t>cédula y se le mostrará todos los contratos asociados al número de cédula</w:t>
      </w:r>
      <w:r w:rsidR="003E5A27">
        <w:rPr>
          <w:rFonts w:ascii="Arial" w:hAnsi="Arial"/>
          <w:b w:val="0"/>
          <w:lang w:val="es-EC"/>
        </w:rPr>
        <w:t>.</w:t>
      </w:r>
    </w:p>
    <w:p w14:paraId="4E481F6E" w14:textId="77777777" w:rsidR="0065667A" w:rsidRDefault="0065667A" w:rsidP="00135B53">
      <w:pPr>
        <w:pStyle w:val="Standard"/>
        <w:spacing w:line="276" w:lineRule="auto"/>
        <w:ind w:left="432"/>
        <w:jc w:val="both"/>
        <w:rPr>
          <w:rFonts w:ascii="Arial" w:hAnsi="Arial"/>
          <w:b w:val="0"/>
          <w:lang w:val="es-EC"/>
        </w:rPr>
      </w:pPr>
    </w:p>
    <w:p w14:paraId="0631504A" w14:textId="08EB488A" w:rsidR="0065667A" w:rsidRDefault="0065667A" w:rsidP="00135B53">
      <w:pPr>
        <w:pStyle w:val="Standard"/>
        <w:spacing w:line="276" w:lineRule="auto"/>
        <w:ind w:left="432"/>
        <w:jc w:val="both"/>
        <w:rPr>
          <w:rFonts w:ascii="Arial" w:hAnsi="Arial"/>
          <w:b w:val="0"/>
          <w:lang w:val="es-EC"/>
        </w:rPr>
      </w:pPr>
      <w:r>
        <w:rPr>
          <w:rFonts w:ascii="Arial" w:hAnsi="Arial"/>
          <w:b w:val="0"/>
          <w:lang w:val="es-EC"/>
        </w:rPr>
        <w:t xml:space="preserve">A </w:t>
      </w:r>
      <w:proofErr w:type="gramStart"/>
      <w:r>
        <w:rPr>
          <w:rFonts w:ascii="Arial" w:hAnsi="Arial"/>
          <w:b w:val="0"/>
          <w:lang w:val="es-EC"/>
        </w:rPr>
        <w:t>continuación</w:t>
      </w:r>
      <w:proofErr w:type="gramEnd"/>
      <w:r>
        <w:rPr>
          <w:rFonts w:ascii="Arial" w:hAnsi="Arial"/>
          <w:b w:val="0"/>
          <w:lang w:val="es-EC"/>
        </w:rPr>
        <w:t xml:space="preserve"> se detalla un ejemplo: </w:t>
      </w:r>
    </w:p>
    <w:p w14:paraId="500E6A8B" w14:textId="77777777" w:rsidR="00103932" w:rsidRDefault="00103932" w:rsidP="00677873">
      <w:pPr>
        <w:pStyle w:val="Standard"/>
        <w:spacing w:line="276" w:lineRule="auto"/>
        <w:ind w:left="432"/>
        <w:jc w:val="both"/>
        <w:rPr>
          <w:rFonts w:ascii="Arial" w:hAnsi="Arial"/>
          <w:b w:val="0"/>
          <w:lang w:val="es-EC"/>
        </w:rPr>
      </w:pPr>
    </w:p>
    <w:tbl>
      <w:tblPr>
        <w:tblW w:w="7680" w:type="dxa"/>
        <w:tblInd w:w="270" w:type="dxa"/>
        <w:tblCellMar>
          <w:left w:w="70" w:type="dxa"/>
          <w:right w:w="70" w:type="dxa"/>
        </w:tblCellMar>
        <w:tblLook w:val="04A0" w:firstRow="1" w:lastRow="0" w:firstColumn="1" w:lastColumn="0" w:noHBand="0" w:noVBand="1"/>
      </w:tblPr>
      <w:tblGrid>
        <w:gridCol w:w="410"/>
        <w:gridCol w:w="1588"/>
        <w:gridCol w:w="79"/>
        <w:gridCol w:w="2126"/>
        <w:gridCol w:w="1417"/>
        <w:gridCol w:w="2060"/>
      </w:tblGrid>
      <w:tr w:rsidR="004733B9" w:rsidRPr="000620CD" w14:paraId="637339E6" w14:textId="77777777" w:rsidTr="004C6898">
        <w:trPr>
          <w:trHeight w:val="300"/>
        </w:trPr>
        <w:tc>
          <w:tcPr>
            <w:tcW w:w="410" w:type="dxa"/>
            <w:tcBorders>
              <w:top w:val="nil"/>
              <w:left w:val="nil"/>
              <w:bottom w:val="nil"/>
              <w:right w:val="nil"/>
            </w:tcBorders>
            <w:shd w:val="clear" w:color="auto" w:fill="auto"/>
            <w:noWrap/>
            <w:vAlign w:val="bottom"/>
            <w:hideMark/>
          </w:tcPr>
          <w:p w14:paraId="1EA7AF8E" w14:textId="77777777" w:rsidR="004733B9" w:rsidRPr="000620CD" w:rsidRDefault="004733B9" w:rsidP="000620CD">
            <w:pPr>
              <w:overflowPunct/>
              <w:autoSpaceDE/>
              <w:autoSpaceDN/>
              <w:adjustRightInd/>
              <w:textAlignment w:val="auto"/>
              <w:rPr>
                <w:rFonts w:ascii="Times New Roman" w:hAnsi="Times New Roman" w:cs="Times New Roman"/>
                <w:sz w:val="24"/>
                <w:szCs w:val="24"/>
                <w:lang w:val="es-ES_tradnl" w:eastAsia="es-ES_tradnl"/>
              </w:rPr>
            </w:pPr>
          </w:p>
        </w:tc>
        <w:tc>
          <w:tcPr>
            <w:tcW w:w="1588" w:type="dxa"/>
            <w:tcBorders>
              <w:top w:val="nil"/>
              <w:left w:val="nil"/>
              <w:bottom w:val="nil"/>
              <w:right w:val="nil"/>
            </w:tcBorders>
            <w:shd w:val="clear" w:color="auto" w:fill="auto"/>
            <w:noWrap/>
            <w:vAlign w:val="bottom"/>
            <w:hideMark/>
          </w:tcPr>
          <w:p w14:paraId="22068A05" w14:textId="2CB4CACC" w:rsidR="004733B9" w:rsidRPr="000620CD" w:rsidRDefault="004733B9" w:rsidP="004C6898">
            <w:pPr>
              <w:overflowPunct/>
              <w:autoSpaceDE/>
              <w:autoSpaceDN/>
              <w:adjustRightInd/>
              <w:ind w:right="-132"/>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w:t>
            </w:r>
            <w:r w:rsidR="004C6898">
              <w:rPr>
                <w:rFonts w:ascii="Calibri" w:hAnsi="Calibri" w:cs="Calibri"/>
                <w:bCs/>
                <w:color w:val="000000"/>
                <w:sz w:val="22"/>
                <w:szCs w:val="22"/>
                <w:lang w:val="es-ES_tradnl" w:eastAsia="es-ES_tradnl"/>
              </w:rPr>
              <w:t xml:space="preserve"> </w:t>
            </w:r>
            <w:r w:rsidRPr="000620CD">
              <w:rPr>
                <w:rFonts w:ascii="Calibri" w:hAnsi="Calibri" w:cs="Calibri"/>
                <w:bCs/>
                <w:color w:val="000000"/>
                <w:sz w:val="22"/>
                <w:szCs w:val="22"/>
                <w:lang w:val="es-ES_tradnl" w:eastAsia="es-ES_tradnl"/>
              </w:rPr>
              <w:t>JBG</w:t>
            </w:r>
          </w:p>
        </w:tc>
        <w:tc>
          <w:tcPr>
            <w:tcW w:w="2205" w:type="dxa"/>
            <w:gridSpan w:val="2"/>
            <w:tcBorders>
              <w:top w:val="nil"/>
              <w:left w:val="nil"/>
              <w:bottom w:val="nil"/>
              <w:right w:val="nil"/>
            </w:tcBorders>
          </w:tcPr>
          <w:p w14:paraId="7F1B2C6C" w14:textId="77777777"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6FE9AB78" w14:textId="0C71A6DD"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2060" w:type="dxa"/>
            <w:tcBorders>
              <w:top w:val="nil"/>
              <w:left w:val="nil"/>
              <w:bottom w:val="nil"/>
              <w:right w:val="nil"/>
            </w:tcBorders>
            <w:shd w:val="clear" w:color="auto" w:fill="auto"/>
            <w:noWrap/>
            <w:vAlign w:val="bottom"/>
            <w:hideMark/>
          </w:tcPr>
          <w:p w14:paraId="726409A2"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r>
      <w:tr w:rsidR="004733B9" w:rsidRPr="000620CD" w14:paraId="40799637" w14:textId="77777777" w:rsidTr="004C6898">
        <w:trPr>
          <w:trHeight w:val="300"/>
        </w:trPr>
        <w:tc>
          <w:tcPr>
            <w:tcW w:w="410" w:type="dxa"/>
            <w:tcBorders>
              <w:top w:val="nil"/>
              <w:left w:val="nil"/>
              <w:bottom w:val="nil"/>
              <w:right w:val="nil"/>
            </w:tcBorders>
            <w:shd w:val="clear" w:color="auto" w:fill="auto"/>
            <w:noWrap/>
            <w:vAlign w:val="bottom"/>
            <w:hideMark/>
          </w:tcPr>
          <w:p w14:paraId="568116C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nil"/>
              <w:left w:val="nil"/>
              <w:bottom w:val="nil"/>
              <w:right w:val="nil"/>
            </w:tcBorders>
          </w:tcPr>
          <w:p w14:paraId="3F95494C" w14:textId="77777777"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3622" w:type="dxa"/>
            <w:gridSpan w:val="3"/>
            <w:tcBorders>
              <w:top w:val="nil"/>
              <w:left w:val="nil"/>
              <w:bottom w:val="nil"/>
              <w:right w:val="nil"/>
            </w:tcBorders>
            <w:shd w:val="clear" w:color="auto" w:fill="auto"/>
            <w:noWrap/>
            <w:vAlign w:val="bottom"/>
            <w:hideMark/>
          </w:tcPr>
          <w:p w14:paraId="3154BD0C" w14:textId="01A2048D" w:rsidR="004733B9" w:rsidRPr="000620CD" w:rsidRDefault="004733B9" w:rsidP="008A6778">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2060" w:type="dxa"/>
            <w:tcBorders>
              <w:top w:val="nil"/>
              <w:left w:val="nil"/>
              <w:bottom w:val="nil"/>
              <w:right w:val="nil"/>
            </w:tcBorders>
            <w:shd w:val="clear" w:color="auto" w:fill="auto"/>
            <w:noWrap/>
            <w:vAlign w:val="bottom"/>
            <w:hideMark/>
          </w:tcPr>
          <w:p w14:paraId="1AE53188" w14:textId="77777777" w:rsidR="004733B9" w:rsidRPr="000620CD" w:rsidRDefault="004733B9" w:rsidP="000620CD">
            <w:pPr>
              <w:overflowPunct/>
              <w:autoSpaceDE/>
              <w:autoSpaceDN/>
              <w:adjustRightInd/>
              <w:textAlignment w:val="auto"/>
              <w:rPr>
                <w:rFonts w:ascii="Calibri" w:hAnsi="Calibri" w:cs="Calibri"/>
                <w:b w:val="0"/>
                <w:color w:val="000000"/>
                <w:sz w:val="22"/>
                <w:szCs w:val="22"/>
                <w:lang w:val="es-ES_tradnl" w:eastAsia="es-ES_tradnl"/>
              </w:rPr>
            </w:pPr>
          </w:p>
        </w:tc>
      </w:tr>
      <w:tr w:rsidR="004733B9" w:rsidRPr="000620CD" w14:paraId="591F036E" w14:textId="77777777" w:rsidTr="004C6898">
        <w:trPr>
          <w:trHeight w:val="300"/>
        </w:trPr>
        <w:tc>
          <w:tcPr>
            <w:tcW w:w="410" w:type="dxa"/>
            <w:tcBorders>
              <w:top w:val="nil"/>
              <w:left w:val="nil"/>
              <w:bottom w:val="nil"/>
              <w:right w:val="nil"/>
            </w:tcBorders>
            <w:shd w:val="clear" w:color="auto" w:fill="auto"/>
            <w:noWrap/>
            <w:vAlign w:val="bottom"/>
            <w:hideMark/>
          </w:tcPr>
          <w:p w14:paraId="13848F4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nil"/>
              <w:left w:val="nil"/>
              <w:bottom w:val="nil"/>
              <w:right w:val="nil"/>
            </w:tcBorders>
            <w:shd w:val="clear" w:color="auto" w:fill="auto"/>
            <w:noWrap/>
            <w:vAlign w:val="bottom"/>
            <w:hideMark/>
          </w:tcPr>
          <w:p w14:paraId="5F7A5636"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2205" w:type="dxa"/>
            <w:gridSpan w:val="2"/>
            <w:tcBorders>
              <w:top w:val="nil"/>
              <w:left w:val="nil"/>
              <w:bottom w:val="single" w:sz="4" w:space="0" w:color="auto"/>
              <w:right w:val="nil"/>
            </w:tcBorders>
          </w:tcPr>
          <w:p w14:paraId="6E70B20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34A3C44" w14:textId="2086CCEF"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2060" w:type="dxa"/>
            <w:tcBorders>
              <w:top w:val="nil"/>
              <w:left w:val="nil"/>
              <w:bottom w:val="nil"/>
              <w:right w:val="nil"/>
            </w:tcBorders>
            <w:shd w:val="clear" w:color="auto" w:fill="auto"/>
            <w:noWrap/>
            <w:vAlign w:val="bottom"/>
            <w:hideMark/>
          </w:tcPr>
          <w:p w14:paraId="01F6F711"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r>
      <w:tr w:rsidR="004733B9" w:rsidRPr="000620CD" w14:paraId="7C7C3B19" w14:textId="77777777" w:rsidTr="004C6898">
        <w:trPr>
          <w:trHeight w:val="300"/>
        </w:trPr>
        <w:tc>
          <w:tcPr>
            <w:tcW w:w="410" w:type="dxa"/>
            <w:tcBorders>
              <w:top w:val="nil"/>
              <w:left w:val="nil"/>
              <w:bottom w:val="nil"/>
              <w:right w:val="nil"/>
            </w:tcBorders>
            <w:shd w:val="clear" w:color="auto" w:fill="auto"/>
            <w:noWrap/>
            <w:vAlign w:val="bottom"/>
            <w:hideMark/>
          </w:tcPr>
          <w:p w14:paraId="15D37D49"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A29B1" w14:textId="218D8BDA"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205" w:type="dxa"/>
            <w:gridSpan w:val="2"/>
            <w:tcBorders>
              <w:top w:val="single" w:sz="4" w:space="0" w:color="auto"/>
              <w:left w:val="nil"/>
              <w:bottom w:val="single" w:sz="4" w:space="0" w:color="auto"/>
              <w:right w:val="single" w:sz="4" w:space="0" w:color="auto"/>
            </w:tcBorders>
          </w:tcPr>
          <w:p w14:paraId="1416D4C7" w14:textId="1285D849" w:rsidR="004733B9" w:rsidRPr="000620CD" w:rsidRDefault="00C72E97" w:rsidP="000620CD">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52C8" w14:textId="44BCA51B"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proofErr w:type="gramStart"/>
            <w:r w:rsidRPr="000620CD">
              <w:rPr>
                <w:rFonts w:ascii="Calibri" w:hAnsi="Calibri" w:cs="Calibri"/>
                <w:bCs/>
                <w:color w:val="000000"/>
                <w:sz w:val="22"/>
                <w:szCs w:val="22"/>
                <w:lang w:val="es-ES_tradnl" w:eastAsia="es-ES_tradnl"/>
              </w:rPr>
              <w:t>Valor a pagar</w:t>
            </w:r>
            <w:proofErr w:type="gramEnd"/>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0EDA704A" w14:textId="77777777"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4733B9" w:rsidRPr="000620CD" w14:paraId="67A41A4B" w14:textId="77777777" w:rsidTr="004C6898">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575DE" w14:textId="5DBB39AB" w:rsidR="004733B9" w:rsidRDefault="004733B9" w:rsidP="008D0BB7">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C" w:eastAsia="es-EC"/>
              </w:rPr>
              <mc:AlternateContent>
                <mc:Choice Requires="wps">
                  <w:drawing>
                    <wp:anchor distT="0" distB="0" distL="114300" distR="114300" simplePos="0" relativeHeight="251663872" behindDoc="0" locked="0" layoutInCell="1" allowOverlap="1" wp14:anchorId="14640CEB" wp14:editId="7142705F">
                      <wp:simplePos x="0" y="0"/>
                      <wp:positionH relativeFrom="column">
                        <wp:posOffset>69215</wp:posOffset>
                      </wp:positionH>
                      <wp:positionV relativeFrom="paragraph">
                        <wp:posOffset>-56515</wp:posOffset>
                      </wp:positionV>
                      <wp:extent cx="95250" cy="116840"/>
                      <wp:effectExtent l="0" t="0" r="19050" b="16510"/>
                      <wp:wrapNone/>
                      <wp:docPr id="569479129"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45656" id="Elipse 1" o:spid="_x0000_s1026" style="position:absolute;margin-left:5.45pt;margin-top:-4.45pt;width:7.5pt;height:9.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" fillcolor="black [3213]" strokecolor="#0a121c [484]" strokeweight="2pt"/>
                  </w:pict>
                </mc:Fallback>
              </mc:AlternateContent>
            </w:r>
          </w:p>
        </w:tc>
        <w:tc>
          <w:tcPr>
            <w:tcW w:w="1588" w:type="dxa"/>
            <w:tcBorders>
              <w:top w:val="nil"/>
              <w:left w:val="nil"/>
              <w:bottom w:val="single" w:sz="4" w:space="0" w:color="auto"/>
              <w:right w:val="single" w:sz="4" w:space="0" w:color="auto"/>
            </w:tcBorders>
            <w:shd w:val="clear" w:color="auto" w:fill="auto"/>
            <w:noWrap/>
            <w:vAlign w:val="center"/>
          </w:tcPr>
          <w:p w14:paraId="3D377FB8" w14:textId="7932AF3C" w:rsidR="004733B9" w:rsidRPr="0067123B" w:rsidRDefault="004733B9" w:rsidP="00554763">
            <w:pPr>
              <w:overflowPunct/>
              <w:autoSpaceDE/>
              <w:autoSpaceDN/>
              <w:adjustRightInd/>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49614DFF" w14:textId="14D413FE" w:rsidR="004733B9" w:rsidRPr="0067123B" w:rsidRDefault="00BD0C58" w:rsidP="00036D3A">
            <w:pPr>
              <w:overflowPunct/>
              <w:autoSpaceDE/>
              <w:autoSpaceDN/>
              <w:adjustRightInd/>
              <w:textAlignment w:val="auto"/>
              <w:rPr>
                <w:rFonts w:ascii="Calibri" w:hAnsi="Calibri" w:cs="Calibri"/>
                <w:b w:val="0"/>
                <w:bCs/>
                <w:color w:val="000000"/>
                <w:sz w:val="22"/>
                <w:szCs w:val="22"/>
                <w:highlight w:val="cyan"/>
                <w:lang w:val="es-ES_tradnl" w:eastAsia="es-ES_tradnl"/>
              </w:rPr>
            </w:pPr>
            <w:r w:rsidRPr="0067123B">
              <w:rPr>
                <w:rFonts w:ascii="Calibri" w:hAnsi="Calibri" w:cs="Calibri"/>
                <w:b w:val="0"/>
                <w:bCs/>
                <w:color w:val="000000"/>
                <w:sz w:val="22"/>
                <w:szCs w:val="22"/>
                <w:highlight w:val="cyan"/>
                <w:lang w:val="es-ES_tradnl" w:eastAsia="es-ES_tradnl"/>
              </w:rPr>
              <w:t xml:space="preserve">Plan previsión </w:t>
            </w:r>
            <w:r w:rsidR="00B10CC1" w:rsidRPr="0067123B">
              <w:rPr>
                <w:rFonts w:ascii="Calibri" w:hAnsi="Calibri" w:cs="Calibri"/>
                <w:b w:val="0"/>
                <w:bCs/>
                <w:color w:val="000000"/>
                <w:sz w:val="22"/>
                <w:szCs w:val="22"/>
                <w:highlight w:val="cyan"/>
                <w:lang w:val="es-ES_tradnl" w:eastAsia="es-ES_tradnl"/>
              </w:rPr>
              <w:t>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B86EB" w14:textId="72AF47C5" w:rsidR="004733B9" w:rsidRPr="0067123B" w:rsidRDefault="004733B9" w:rsidP="00554763">
            <w:pPr>
              <w:overflowPunct/>
              <w:autoSpaceDE/>
              <w:autoSpaceDN/>
              <w:adjustRightInd/>
              <w:jc w:val="center"/>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$200</w:t>
            </w:r>
          </w:p>
        </w:tc>
        <w:tc>
          <w:tcPr>
            <w:tcW w:w="2060" w:type="dxa"/>
            <w:tcBorders>
              <w:top w:val="nil"/>
              <w:left w:val="nil"/>
              <w:bottom w:val="single" w:sz="4" w:space="0" w:color="auto"/>
              <w:right w:val="single" w:sz="4" w:space="0" w:color="auto"/>
            </w:tcBorders>
            <w:shd w:val="clear" w:color="auto" w:fill="auto"/>
            <w:noWrap/>
            <w:vAlign w:val="center"/>
          </w:tcPr>
          <w:p w14:paraId="41E3AD61" w14:textId="606C640D" w:rsidR="004733B9" w:rsidRPr="0067123B" w:rsidRDefault="004733B9" w:rsidP="00554763">
            <w:pPr>
              <w:overflowPunct/>
              <w:autoSpaceDE/>
              <w:autoSpaceDN/>
              <w:adjustRightInd/>
              <w:jc w:val="right"/>
              <w:textAlignment w:val="auto"/>
              <w:rPr>
                <w:rFonts w:ascii="Calibri" w:hAnsi="Calibri" w:cs="Calibri"/>
                <w:b w:val="0"/>
                <w:color w:val="000000"/>
                <w:sz w:val="22"/>
                <w:szCs w:val="22"/>
                <w:highlight w:val="cyan"/>
                <w:lang w:val="es-ES_tradnl" w:eastAsia="es-ES_tradnl"/>
              </w:rPr>
            </w:pPr>
            <w:commentRangeStart w:id="40"/>
            <w:commentRangeStart w:id="41"/>
            <w:r w:rsidRPr="0067123B">
              <w:rPr>
                <w:rFonts w:ascii="Calibri" w:hAnsi="Calibri" w:cs="Calibri"/>
                <w:b w:val="0"/>
                <w:color w:val="000000"/>
                <w:sz w:val="22"/>
                <w:szCs w:val="22"/>
                <w:highlight w:val="cyan"/>
                <w:lang w:val="es-ES_tradnl" w:eastAsia="es-ES_tradnl"/>
              </w:rPr>
              <w:t>21/6/2023</w:t>
            </w:r>
            <w:commentRangeEnd w:id="40"/>
            <w:r w:rsidR="00E97517">
              <w:rPr>
                <w:rStyle w:val="Refdecomentario"/>
              </w:rPr>
              <w:commentReference w:id="40"/>
            </w:r>
            <w:commentRangeEnd w:id="41"/>
            <w:r w:rsidR="00A33C68">
              <w:rPr>
                <w:rStyle w:val="Refdecomentario"/>
              </w:rPr>
              <w:commentReference w:id="41"/>
            </w:r>
          </w:p>
        </w:tc>
      </w:tr>
      <w:tr w:rsidR="004733B9" w:rsidRPr="000620CD" w14:paraId="0DEF882E" w14:textId="77777777" w:rsidTr="004C6898">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22E5" w14:textId="7FA7A6E9"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64EB8BEC" w14:textId="77777777" w:rsidR="004733B9" w:rsidRPr="0067123B" w:rsidRDefault="004733B9" w:rsidP="00554763">
            <w:pPr>
              <w:overflowPunct/>
              <w:autoSpaceDE/>
              <w:autoSpaceDN/>
              <w:adjustRightInd/>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34C0025C" w14:textId="1BF718FC" w:rsidR="004733B9" w:rsidRPr="0067123B" w:rsidRDefault="00B10CC1" w:rsidP="00B00FD4">
            <w:pPr>
              <w:overflowPunct/>
              <w:autoSpaceDE/>
              <w:autoSpaceDN/>
              <w:adjustRightInd/>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bCs/>
                <w:color w:val="000000"/>
                <w:sz w:val="22"/>
                <w:szCs w:val="22"/>
                <w:highlight w:val="cyan"/>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3C9AE" w14:textId="7D11F3B9" w:rsidR="004733B9" w:rsidRPr="0067123B" w:rsidRDefault="004733B9" w:rsidP="00554763">
            <w:pPr>
              <w:overflowPunct/>
              <w:autoSpaceDE/>
              <w:autoSpaceDN/>
              <w:adjustRightInd/>
              <w:jc w:val="center"/>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$200</w:t>
            </w:r>
          </w:p>
        </w:tc>
        <w:tc>
          <w:tcPr>
            <w:tcW w:w="2060" w:type="dxa"/>
            <w:tcBorders>
              <w:top w:val="nil"/>
              <w:left w:val="nil"/>
              <w:bottom w:val="single" w:sz="4" w:space="0" w:color="auto"/>
              <w:right w:val="single" w:sz="4" w:space="0" w:color="auto"/>
            </w:tcBorders>
            <w:shd w:val="clear" w:color="auto" w:fill="auto"/>
            <w:noWrap/>
            <w:vAlign w:val="center"/>
            <w:hideMark/>
          </w:tcPr>
          <w:p w14:paraId="7E3CF618" w14:textId="77777777" w:rsidR="004733B9" w:rsidRPr="0067123B" w:rsidRDefault="004733B9" w:rsidP="00554763">
            <w:pPr>
              <w:overflowPunct/>
              <w:autoSpaceDE/>
              <w:autoSpaceDN/>
              <w:adjustRightInd/>
              <w:jc w:val="right"/>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21/7/2023</w:t>
            </w:r>
          </w:p>
        </w:tc>
      </w:tr>
      <w:tr w:rsidR="004733B9" w:rsidRPr="000620CD" w14:paraId="1BB76FAF" w14:textId="77777777" w:rsidTr="004C6898">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94808CE" w14:textId="77777777"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1B86943D" w14:textId="77777777" w:rsidR="004733B9" w:rsidRPr="0067123B" w:rsidRDefault="004733B9" w:rsidP="00554763">
            <w:pPr>
              <w:overflowPunct/>
              <w:autoSpaceDE/>
              <w:autoSpaceDN/>
              <w:adjustRightInd/>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3A811338" w14:textId="71863769" w:rsidR="004733B9" w:rsidRPr="0067123B" w:rsidRDefault="00B10CC1" w:rsidP="00B00FD4">
            <w:pPr>
              <w:overflowPunct/>
              <w:autoSpaceDE/>
              <w:autoSpaceDN/>
              <w:adjustRightInd/>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bCs/>
                <w:color w:val="000000"/>
                <w:sz w:val="22"/>
                <w:szCs w:val="22"/>
                <w:highlight w:val="cyan"/>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1B3FE" w14:textId="64D0D4D0" w:rsidR="004733B9" w:rsidRPr="0067123B" w:rsidRDefault="004733B9" w:rsidP="00554763">
            <w:pPr>
              <w:overflowPunct/>
              <w:autoSpaceDE/>
              <w:autoSpaceDN/>
              <w:adjustRightInd/>
              <w:jc w:val="center"/>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$200</w:t>
            </w:r>
          </w:p>
        </w:tc>
        <w:tc>
          <w:tcPr>
            <w:tcW w:w="2060" w:type="dxa"/>
            <w:tcBorders>
              <w:top w:val="nil"/>
              <w:left w:val="nil"/>
              <w:bottom w:val="single" w:sz="4" w:space="0" w:color="auto"/>
              <w:right w:val="single" w:sz="4" w:space="0" w:color="auto"/>
            </w:tcBorders>
            <w:shd w:val="clear" w:color="auto" w:fill="auto"/>
            <w:noWrap/>
            <w:vAlign w:val="center"/>
            <w:hideMark/>
          </w:tcPr>
          <w:p w14:paraId="1792C3DC" w14:textId="77777777" w:rsidR="004733B9" w:rsidRPr="0067123B" w:rsidRDefault="004733B9" w:rsidP="00554763">
            <w:pPr>
              <w:overflowPunct/>
              <w:autoSpaceDE/>
              <w:autoSpaceDN/>
              <w:adjustRightInd/>
              <w:jc w:val="right"/>
              <w:textAlignment w:val="auto"/>
              <w:rPr>
                <w:rFonts w:ascii="Calibri" w:hAnsi="Calibri" w:cs="Calibri"/>
                <w:b w:val="0"/>
                <w:color w:val="000000"/>
                <w:sz w:val="22"/>
                <w:szCs w:val="22"/>
                <w:highlight w:val="cyan"/>
                <w:lang w:val="es-ES_tradnl" w:eastAsia="es-ES_tradnl"/>
              </w:rPr>
            </w:pPr>
            <w:r w:rsidRPr="0067123B">
              <w:rPr>
                <w:rFonts w:ascii="Calibri" w:hAnsi="Calibri" w:cs="Calibri"/>
                <w:b w:val="0"/>
                <w:color w:val="000000"/>
                <w:sz w:val="22"/>
                <w:szCs w:val="22"/>
                <w:highlight w:val="cyan"/>
                <w:lang w:val="es-ES_tradnl" w:eastAsia="es-ES_tradnl"/>
              </w:rPr>
              <w:t>21/8/2023</w:t>
            </w:r>
          </w:p>
        </w:tc>
      </w:tr>
      <w:tr w:rsidR="004733B9" w:rsidRPr="000620CD" w14:paraId="6037B46C" w14:textId="77777777" w:rsidTr="004C6898">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67445EC5" w14:textId="77D66E5C"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r w:rsidR="0067123B">
              <w:rPr>
                <w:rFonts w:ascii="Calibri" w:hAnsi="Calibri" w:cs="Calibri"/>
                <w:b w:val="0"/>
                <w:color w:val="000000"/>
                <w:sz w:val="22"/>
                <w:szCs w:val="22"/>
                <w:lang w:val="es-ES_tradnl" w:eastAsia="es-ES_tradnl"/>
              </w:rPr>
              <w:sym w:font="Bookshelf Symbol 7" w:char="F070"/>
            </w:r>
          </w:p>
        </w:tc>
        <w:tc>
          <w:tcPr>
            <w:tcW w:w="1588" w:type="dxa"/>
            <w:tcBorders>
              <w:top w:val="nil"/>
              <w:left w:val="nil"/>
              <w:bottom w:val="single" w:sz="4" w:space="0" w:color="auto"/>
              <w:right w:val="single" w:sz="4" w:space="0" w:color="auto"/>
            </w:tcBorders>
            <w:shd w:val="clear" w:color="auto" w:fill="auto"/>
            <w:noWrap/>
            <w:vAlign w:val="center"/>
            <w:hideMark/>
          </w:tcPr>
          <w:p w14:paraId="44F48F5F" w14:textId="77777777" w:rsidR="004733B9" w:rsidRPr="0067123B" w:rsidRDefault="004733B9" w:rsidP="00554763">
            <w:pPr>
              <w:overflowPunct/>
              <w:autoSpaceDE/>
              <w:autoSpaceDN/>
              <w:adjustRightInd/>
              <w:textAlignment w:val="auto"/>
              <w:rPr>
                <w:rFonts w:ascii="Calibri" w:hAnsi="Calibri" w:cs="Calibri"/>
                <w:b w:val="0"/>
                <w:color w:val="000000"/>
                <w:sz w:val="22"/>
                <w:szCs w:val="22"/>
                <w:highlight w:val="lightGray"/>
                <w:lang w:val="es-ES_tradnl" w:eastAsia="es-ES_tradnl"/>
              </w:rPr>
            </w:pPr>
            <w:r w:rsidRPr="0067123B">
              <w:rPr>
                <w:rFonts w:ascii="Calibri" w:hAnsi="Calibri" w:cs="Calibri"/>
                <w:b w:val="0"/>
                <w:color w:val="000000"/>
                <w:sz w:val="22"/>
                <w:szCs w:val="22"/>
                <w:highlight w:val="lightGray"/>
                <w:lang w:val="es-ES_tradnl" w:eastAsia="es-ES_tradnl"/>
              </w:rPr>
              <w:t>789012CPP</w:t>
            </w:r>
          </w:p>
        </w:tc>
        <w:tc>
          <w:tcPr>
            <w:tcW w:w="2205" w:type="dxa"/>
            <w:gridSpan w:val="2"/>
            <w:tcBorders>
              <w:top w:val="single" w:sz="4" w:space="0" w:color="auto"/>
              <w:left w:val="nil"/>
              <w:bottom w:val="single" w:sz="4" w:space="0" w:color="auto"/>
              <w:right w:val="single" w:sz="4" w:space="0" w:color="auto"/>
            </w:tcBorders>
          </w:tcPr>
          <w:p w14:paraId="3B23A234" w14:textId="15ECC6EC" w:rsidR="004733B9" w:rsidRPr="0067123B" w:rsidRDefault="007F46BF" w:rsidP="00B00FD4">
            <w:pPr>
              <w:overflowPunct/>
              <w:autoSpaceDE/>
              <w:autoSpaceDN/>
              <w:adjustRightInd/>
              <w:textAlignment w:val="auto"/>
              <w:rPr>
                <w:rFonts w:ascii="Calibri" w:hAnsi="Calibri" w:cs="Calibri"/>
                <w:b w:val="0"/>
                <w:color w:val="000000"/>
                <w:sz w:val="22"/>
                <w:szCs w:val="22"/>
                <w:highlight w:val="lightGray"/>
                <w:lang w:val="es-ES_tradnl" w:eastAsia="es-ES_tradnl"/>
              </w:rPr>
            </w:pPr>
            <w:r w:rsidRPr="0067123B">
              <w:rPr>
                <w:b w:val="0"/>
                <w:bCs/>
                <w:highlight w:val="lightGray"/>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D0740" w14:textId="0DFCED2D" w:rsidR="004733B9" w:rsidRPr="0067123B" w:rsidRDefault="004733B9" w:rsidP="00554763">
            <w:pPr>
              <w:overflowPunct/>
              <w:autoSpaceDE/>
              <w:autoSpaceDN/>
              <w:adjustRightInd/>
              <w:jc w:val="center"/>
              <w:textAlignment w:val="auto"/>
              <w:rPr>
                <w:rFonts w:ascii="Calibri" w:hAnsi="Calibri" w:cs="Calibri"/>
                <w:b w:val="0"/>
                <w:color w:val="000000"/>
                <w:sz w:val="22"/>
                <w:szCs w:val="22"/>
                <w:highlight w:val="lightGray"/>
                <w:lang w:val="es-ES_tradnl" w:eastAsia="es-ES_tradnl"/>
              </w:rPr>
            </w:pPr>
            <w:r w:rsidRPr="0067123B">
              <w:rPr>
                <w:rFonts w:ascii="Calibri" w:hAnsi="Calibri" w:cs="Calibri"/>
                <w:b w:val="0"/>
                <w:color w:val="000000"/>
                <w:sz w:val="22"/>
                <w:szCs w:val="22"/>
                <w:highlight w:val="lightGray"/>
                <w:lang w:val="es-ES_tradnl" w:eastAsia="es-ES_tradnl"/>
              </w:rPr>
              <w:t>$75</w:t>
            </w:r>
          </w:p>
        </w:tc>
        <w:tc>
          <w:tcPr>
            <w:tcW w:w="2060" w:type="dxa"/>
            <w:tcBorders>
              <w:top w:val="nil"/>
              <w:left w:val="nil"/>
              <w:bottom w:val="single" w:sz="4" w:space="0" w:color="auto"/>
              <w:right w:val="single" w:sz="4" w:space="0" w:color="auto"/>
            </w:tcBorders>
            <w:shd w:val="clear" w:color="auto" w:fill="auto"/>
            <w:noWrap/>
            <w:vAlign w:val="center"/>
            <w:hideMark/>
          </w:tcPr>
          <w:p w14:paraId="5B7C16FD" w14:textId="77777777" w:rsidR="004733B9" w:rsidRPr="0067123B" w:rsidRDefault="004733B9" w:rsidP="00554763">
            <w:pPr>
              <w:overflowPunct/>
              <w:autoSpaceDE/>
              <w:autoSpaceDN/>
              <w:adjustRightInd/>
              <w:jc w:val="right"/>
              <w:textAlignment w:val="auto"/>
              <w:rPr>
                <w:rFonts w:ascii="Calibri" w:hAnsi="Calibri" w:cs="Calibri"/>
                <w:b w:val="0"/>
                <w:color w:val="000000"/>
                <w:sz w:val="22"/>
                <w:szCs w:val="22"/>
                <w:highlight w:val="lightGray"/>
                <w:lang w:val="es-ES_tradnl" w:eastAsia="es-ES_tradnl"/>
              </w:rPr>
            </w:pPr>
            <w:r w:rsidRPr="0067123B">
              <w:rPr>
                <w:rFonts w:ascii="Calibri" w:hAnsi="Calibri" w:cs="Calibri"/>
                <w:b w:val="0"/>
                <w:color w:val="000000"/>
                <w:sz w:val="22"/>
                <w:szCs w:val="22"/>
                <w:highlight w:val="lightGray"/>
                <w:lang w:val="es-ES_tradnl" w:eastAsia="es-ES_tradnl"/>
              </w:rPr>
              <w:t>22/8/2023</w:t>
            </w:r>
          </w:p>
        </w:tc>
      </w:tr>
      <w:tr w:rsidR="007F46BF" w:rsidRPr="000620CD" w14:paraId="411C5228" w14:textId="77777777" w:rsidTr="004C6898">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54116C9F"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3B81045A" w14:textId="77777777" w:rsidR="007F46BF" w:rsidRPr="0067123B" w:rsidRDefault="007F46BF" w:rsidP="00554763">
            <w:pPr>
              <w:overflowPunct/>
              <w:autoSpaceDE/>
              <w:autoSpaceDN/>
              <w:adjustRightInd/>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901234PMP</w:t>
            </w:r>
          </w:p>
        </w:tc>
        <w:tc>
          <w:tcPr>
            <w:tcW w:w="2205" w:type="dxa"/>
            <w:gridSpan w:val="2"/>
            <w:tcBorders>
              <w:top w:val="single" w:sz="4" w:space="0" w:color="auto"/>
              <w:left w:val="nil"/>
              <w:bottom w:val="single" w:sz="4" w:space="0" w:color="auto"/>
              <w:right w:val="single" w:sz="4" w:space="0" w:color="auto"/>
            </w:tcBorders>
          </w:tcPr>
          <w:p w14:paraId="551A0516" w14:textId="459821C4" w:rsidR="007F46BF" w:rsidRPr="0067123B" w:rsidRDefault="007F46BF" w:rsidP="007F46BF">
            <w:pPr>
              <w:overflowPunct/>
              <w:autoSpaceDE/>
              <w:autoSpaceDN/>
              <w:adjustRightInd/>
              <w:textAlignment w:val="auto"/>
              <w:rPr>
                <w:rFonts w:ascii="Calibri" w:hAnsi="Calibri" w:cs="Calibri"/>
                <w:b w:val="0"/>
                <w:color w:val="000000"/>
                <w:sz w:val="22"/>
                <w:szCs w:val="22"/>
                <w:highlight w:val="magenta"/>
                <w:lang w:val="es-ES_tradnl" w:eastAsia="es-ES_tradnl"/>
              </w:rPr>
            </w:pPr>
            <w:r w:rsidRPr="0067123B">
              <w:rPr>
                <w:b w:val="0"/>
                <w:bCs/>
                <w:highlight w:val="magenta"/>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0BC72" w14:textId="173E88FD" w:rsidR="007F46BF" w:rsidRPr="0067123B" w:rsidRDefault="007F46BF" w:rsidP="00554763">
            <w:pPr>
              <w:overflowPunct/>
              <w:autoSpaceDE/>
              <w:autoSpaceDN/>
              <w:adjustRightInd/>
              <w:jc w:val="center"/>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$135</w:t>
            </w:r>
          </w:p>
        </w:tc>
        <w:tc>
          <w:tcPr>
            <w:tcW w:w="2060" w:type="dxa"/>
            <w:tcBorders>
              <w:top w:val="nil"/>
              <w:left w:val="nil"/>
              <w:bottom w:val="single" w:sz="4" w:space="0" w:color="auto"/>
              <w:right w:val="single" w:sz="4" w:space="0" w:color="auto"/>
            </w:tcBorders>
            <w:shd w:val="clear" w:color="auto" w:fill="auto"/>
            <w:noWrap/>
            <w:vAlign w:val="center"/>
            <w:hideMark/>
          </w:tcPr>
          <w:p w14:paraId="4E9A53C1" w14:textId="672C1123" w:rsidR="007F46BF" w:rsidRPr="0067123B" w:rsidRDefault="007F46BF" w:rsidP="00554763">
            <w:pPr>
              <w:overflowPunct/>
              <w:autoSpaceDE/>
              <w:autoSpaceDN/>
              <w:adjustRightInd/>
              <w:jc w:val="right"/>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23/7/2023</w:t>
            </w:r>
          </w:p>
        </w:tc>
      </w:tr>
      <w:tr w:rsidR="007F46BF" w:rsidRPr="000620CD" w14:paraId="74871DD1" w14:textId="77777777" w:rsidTr="004C6898">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tcPr>
          <w:p w14:paraId="189FDB9F"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p>
        </w:tc>
        <w:tc>
          <w:tcPr>
            <w:tcW w:w="1588" w:type="dxa"/>
            <w:tcBorders>
              <w:top w:val="nil"/>
              <w:left w:val="nil"/>
              <w:bottom w:val="single" w:sz="4" w:space="0" w:color="auto"/>
              <w:right w:val="single" w:sz="4" w:space="0" w:color="auto"/>
            </w:tcBorders>
            <w:shd w:val="clear" w:color="auto" w:fill="auto"/>
            <w:noWrap/>
            <w:vAlign w:val="center"/>
          </w:tcPr>
          <w:p w14:paraId="47B910FE" w14:textId="4AA7093C" w:rsidR="007F46BF" w:rsidRPr="0067123B" w:rsidRDefault="007F46BF" w:rsidP="00554763">
            <w:pPr>
              <w:overflowPunct/>
              <w:autoSpaceDE/>
              <w:autoSpaceDN/>
              <w:adjustRightInd/>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901234PMP</w:t>
            </w:r>
          </w:p>
        </w:tc>
        <w:tc>
          <w:tcPr>
            <w:tcW w:w="2205" w:type="dxa"/>
            <w:gridSpan w:val="2"/>
            <w:tcBorders>
              <w:top w:val="single" w:sz="4" w:space="0" w:color="auto"/>
              <w:left w:val="nil"/>
              <w:bottom w:val="single" w:sz="4" w:space="0" w:color="auto"/>
              <w:right w:val="single" w:sz="4" w:space="0" w:color="auto"/>
            </w:tcBorders>
          </w:tcPr>
          <w:p w14:paraId="1E1A2C0C" w14:textId="7854301F" w:rsidR="007F46BF" w:rsidRPr="0067123B" w:rsidRDefault="007F46BF" w:rsidP="007F46BF">
            <w:pPr>
              <w:overflowPunct/>
              <w:autoSpaceDE/>
              <w:autoSpaceDN/>
              <w:adjustRightInd/>
              <w:textAlignment w:val="auto"/>
              <w:rPr>
                <w:rFonts w:ascii="Calibri" w:hAnsi="Calibri" w:cs="Calibri"/>
                <w:b w:val="0"/>
                <w:color w:val="000000"/>
                <w:sz w:val="22"/>
                <w:szCs w:val="22"/>
                <w:highlight w:val="magenta"/>
                <w:lang w:val="es-ES_tradnl" w:eastAsia="es-ES_tradnl"/>
              </w:rPr>
            </w:pPr>
            <w:r w:rsidRPr="0067123B">
              <w:rPr>
                <w:b w:val="0"/>
                <w:bCs/>
                <w:highlight w:val="magenta"/>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DBCE3" w14:textId="5B4C6DB9" w:rsidR="007F46BF" w:rsidRPr="0067123B" w:rsidRDefault="007F46BF" w:rsidP="00554763">
            <w:pPr>
              <w:overflowPunct/>
              <w:autoSpaceDE/>
              <w:autoSpaceDN/>
              <w:adjustRightInd/>
              <w:jc w:val="center"/>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$135</w:t>
            </w:r>
          </w:p>
        </w:tc>
        <w:tc>
          <w:tcPr>
            <w:tcW w:w="2060" w:type="dxa"/>
            <w:tcBorders>
              <w:top w:val="nil"/>
              <w:left w:val="nil"/>
              <w:bottom w:val="single" w:sz="4" w:space="0" w:color="auto"/>
              <w:right w:val="single" w:sz="4" w:space="0" w:color="auto"/>
            </w:tcBorders>
            <w:shd w:val="clear" w:color="auto" w:fill="auto"/>
            <w:noWrap/>
            <w:vAlign w:val="center"/>
          </w:tcPr>
          <w:p w14:paraId="6CD4176B" w14:textId="59E104F4" w:rsidR="007F46BF" w:rsidRPr="0067123B" w:rsidRDefault="007F46BF" w:rsidP="00554763">
            <w:pPr>
              <w:overflowPunct/>
              <w:autoSpaceDE/>
              <w:autoSpaceDN/>
              <w:adjustRightInd/>
              <w:jc w:val="right"/>
              <w:textAlignment w:val="auto"/>
              <w:rPr>
                <w:rFonts w:ascii="Calibri" w:hAnsi="Calibri" w:cs="Calibri"/>
                <w:b w:val="0"/>
                <w:color w:val="000000"/>
                <w:sz w:val="22"/>
                <w:szCs w:val="22"/>
                <w:highlight w:val="magenta"/>
                <w:lang w:val="es-ES_tradnl" w:eastAsia="es-ES_tradnl"/>
              </w:rPr>
            </w:pPr>
            <w:r w:rsidRPr="0067123B">
              <w:rPr>
                <w:rFonts w:ascii="Calibri" w:hAnsi="Calibri" w:cs="Calibri"/>
                <w:b w:val="0"/>
                <w:color w:val="000000"/>
                <w:sz w:val="22"/>
                <w:szCs w:val="22"/>
                <w:highlight w:val="magenta"/>
                <w:lang w:val="es-ES_tradnl" w:eastAsia="es-ES_tradnl"/>
              </w:rPr>
              <w:t>23/8/2023</w:t>
            </w:r>
          </w:p>
        </w:tc>
      </w:tr>
      <w:tr w:rsidR="007F46BF" w:rsidRPr="000620CD" w14:paraId="0B2A72A5" w14:textId="77777777" w:rsidTr="004C6898">
        <w:trPr>
          <w:trHeight w:val="300"/>
        </w:trPr>
        <w:tc>
          <w:tcPr>
            <w:tcW w:w="410" w:type="dxa"/>
            <w:tcBorders>
              <w:top w:val="nil"/>
              <w:left w:val="nil"/>
              <w:bottom w:val="nil"/>
              <w:right w:val="nil"/>
            </w:tcBorders>
            <w:shd w:val="clear" w:color="auto" w:fill="auto"/>
            <w:noWrap/>
            <w:vAlign w:val="bottom"/>
            <w:hideMark/>
          </w:tcPr>
          <w:p w14:paraId="76889E2C"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p>
        </w:tc>
        <w:tc>
          <w:tcPr>
            <w:tcW w:w="1588" w:type="dxa"/>
            <w:tcBorders>
              <w:top w:val="nil"/>
              <w:left w:val="nil"/>
              <w:bottom w:val="nil"/>
              <w:right w:val="nil"/>
            </w:tcBorders>
            <w:shd w:val="clear" w:color="auto" w:fill="auto"/>
            <w:noWrap/>
            <w:vAlign w:val="bottom"/>
            <w:hideMark/>
          </w:tcPr>
          <w:p w14:paraId="7228EF6C"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2205" w:type="dxa"/>
            <w:gridSpan w:val="2"/>
            <w:tcBorders>
              <w:top w:val="nil"/>
              <w:left w:val="nil"/>
              <w:bottom w:val="nil"/>
              <w:right w:val="nil"/>
            </w:tcBorders>
          </w:tcPr>
          <w:p w14:paraId="62EDF85D"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277602BD" w14:textId="3CFD77E9"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2060" w:type="dxa"/>
            <w:tcBorders>
              <w:top w:val="nil"/>
              <w:left w:val="nil"/>
              <w:bottom w:val="nil"/>
              <w:right w:val="nil"/>
            </w:tcBorders>
            <w:shd w:val="clear" w:color="auto" w:fill="auto"/>
            <w:noWrap/>
            <w:vAlign w:val="bottom"/>
            <w:hideMark/>
          </w:tcPr>
          <w:p w14:paraId="7553D3EA"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r>
      <w:tr w:rsidR="007F46BF" w:rsidRPr="000620CD" w14:paraId="0441ED94" w14:textId="77777777" w:rsidTr="004C6898">
        <w:trPr>
          <w:trHeight w:val="300"/>
        </w:trPr>
        <w:tc>
          <w:tcPr>
            <w:tcW w:w="410" w:type="dxa"/>
            <w:tcBorders>
              <w:top w:val="nil"/>
              <w:left w:val="nil"/>
              <w:bottom w:val="nil"/>
              <w:right w:val="nil"/>
            </w:tcBorders>
            <w:shd w:val="clear" w:color="auto" w:fill="auto"/>
            <w:noWrap/>
            <w:vAlign w:val="bottom"/>
            <w:hideMark/>
          </w:tcPr>
          <w:p w14:paraId="767CC98D"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C4D2D78" w14:textId="6DD7C39F"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7E3CDAE0" w14:textId="77777777" w:rsidR="007F46BF" w:rsidRPr="000620CD" w:rsidRDefault="007F46BF" w:rsidP="007F46BF">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7D62931" w14:textId="464E2650" w:rsidR="007F46BF" w:rsidRPr="000620CD" w:rsidRDefault="007F46BF" w:rsidP="007F46BF">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sidR="008A6778">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2060" w:type="dxa"/>
            <w:tcBorders>
              <w:top w:val="nil"/>
              <w:left w:val="nil"/>
              <w:bottom w:val="nil"/>
              <w:right w:val="nil"/>
            </w:tcBorders>
            <w:shd w:val="clear" w:color="auto" w:fill="auto"/>
            <w:noWrap/>
            <w:vAlign w:val="bottom"/>
            <w:hideMark/>
          </w:tcPr>
          <w:p w14:paraId="5DF6F30C" w14:textId="77777777" w:rsidR="007F46BF" w:rsidRPr="000620CD" w:rsidRDefault="007F46BF" w:rsidP="007F46BF">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70D56BCC" w14:textId="1DCDAAFD" w:rsidR="000000D3" w:rsidRDefault="000000D3" w:rsidP="00DA578A">
      <w:pPr>
        <w:pStyle w:val="Standard"/>
        <w:spacing w:line="276" w:lineRule="auto"/>
        <w:jc w:val="both"/>
        <w:rPr>
          <w:rFonts w:ascii="Arial" w:hAnsi="Arial"/>
          <w:b w:val="0"/>
          <w:lang w:val="es-EC"/>
        </w:rPr>
      </w:pPr>
    </w:p>
    <w:p w14:paraId="6A6D00E4" w14:textId="77777777" w:rsidR="0067123B" w:rsidRDefault="0067123B" w:rsidP="00DA578A">
      <w:pPr>
        <w:pStyle w:val="Standard"/>
        <w:spacing w:line="276" w:lineRule="auto"/>
        <w:jc w:val="both"/>
        <w:rPr>
          <w:rFonts w:ascii="Arial" w:hAnsi="Arial"/>
          <w:b w:val="0"/>
          <w:lang w:val="es-EC"/>
        </w:rPr>
      </w:pPr>
    </w:p>
    <w:p w14:paraId="5B1111EC" w14:textId="20A25BAD" w:rsidR="002F1D07" w:rsidRDefault="000335C4" w:rsidP="000335C4">
      <w:pPr>
        <w:pStyle w:val="Standard"/>
        <w:spacing w:line="276" w:lineRule="auto"/>
        <w:jc w:val="both"/>
        <w:rPr>
          <w:rFonts w:ascii="Arial" w:hAnsi="Arial"/>
          <w:b w:val="0"/>
          <w:lang w:val="es-EC"/>
        </w:rPr>
      </w:pPr>
      <w:r>
        <w:rPr>
          <w:rFonts w:ascii="Arial" w:hAnsi="Arial"/>
          <w:b w:val="0"/>
          <w:lang w:val="es-EC"/>
        </w:rPr>
        <w:lastRenderedPageBreak/>
        <w:t>En el cuadro se puede ver como al ingresar el número de cédula, se enlistan sus contratos</w:t>
      </w:r>
      <w:r w:rsidR="0015665C">
        <w:rPr>
          <w:rFonts w:ascii="Arial" w:hAnsi="Arial"/>
          <w:b w:val="0"/>
          <w:lang w:val="es-EC"/>
        </w:rPr>
        <w:t xml:space="preserve"> y el valor vencido </w:t>
      </w:r>
      <w:r w:rsidR="001D1F65">
        <w:rPr>
          <w:rFonts w:ascii="Arial" w:hAnsi="Arial"/>
          <w:b w:val="0"/>
          <w:lang w:val="es-EC"/>
        </w:rPr>
        <w:t xml:space="preserve">(en caso de tenerlo) </w:t>
      </w:r>
      <w:r w:rsidR="0015665C">
        <w:rPr>
          <w:rFonts w:ascii="Arial" w:hAnsi="Arial"/>
          <w:b w:val="0"/>
          <w:lang w:val="es-EC"/>
        </w:rPr>
        <w:t>y por vencer de cada uno</w:t>
      </w:r>
      <w:r w:rsidR="001D1F65">
        <w:rPr>
          <w:rFonts w:ascii="Arial" w:hAnsi="Arial"/>
          <w:b w:val="0"/>
          <w:lang w:val="es-EC"/>
        </w:rPr>
        <w:t>.</w:t>
      </w:r>
    </w:p>
    <w:p w14:paraId="3A660172" w14:textId="520CC0C9" w:rsidR="007C238E" w:rsidRDefault="000335C4" w:rsidP="00094770">
      <w:pPr>
        <w:pStyle w:val="Standard"/>
        <w:spacing w:line="276" w:lineRule="auto"/>
        <w:jc w:val="both"/>
        <w:rPr>
          <w:rFonts w:ascii="Arial" w:hAnsi="Arial"/>
          <w:b w:val="0"/>
          <w:lang w:val="es-EC"/>
        </w:rPr>
      </w:pPr>
      <w:r w:rsidRPr="0067123B">
        <w:rPr>
          <w:rFonts w:ascii="Arial" w:hAnsi="Arial"/>
          <w:b w:val="0"/>
          <w:color w:val="FF0000"/>
          <w:highlight w:val="yellow"/>
          <w:lang w:val="es-EC"/>
        </w:rPr>
        <w:t xml:space="preserve">El cliente seleccionará la cuota </w:t>
      </w:r>
      <w:r w:rsidR="00167E7A">
        <w:rPr>
          <w:rFonts w:ascii="Arial" w:hAnsi="Arial"/>
          <w:b w:val="0"/>
          <w:color w:val="FF0000"/>
          <w:highlight w:val="yellow"/>
          <w:lang w:val="es-EC"/>
        </w:rPr>
        <w:t>a</w:t>
      </w:r>
      <w:r w:rsidRPr="0067123B">
        <w:rPr>
          <w:rFonts w:ascii="Arial" w:hAnsi="Arial"/>
          <w:b w:val="0"/>
          <w:color w:val="FF0000"/>
          <w:highlight w:val="yellow"/>
          <w:lang w:val="es-EC"/>
        </w:rPr>
        <w:t xml:space="preserve"> cancela</w:t>
      </w:r>
      <w:r w:rsidR="00167E7A">
        <w:rPr>
          <w:rFonts w:ascii="Arial" w:hAnsi="Arial"/>
          <w:b w:val="0"/>
          <w:color w:val="FF0000"/>
          <w:highlight w:val="yellow"/>
          <w:lang w:val="es-EC"/>
        </w:rPr>
        <w:t>r</w:t>
      </w:r>
      <w:r w:rsidR="00A33C68">
        <w:rPr>
          <w:rFonts w:ascii="Arial" w:hAnsi="Arial"/>
          <w:b w:val="0"/>
          <w:color w:val="FF0000"/>
          <w:highlight w:val="yellow"/>
          <w:lang w:val="es-EC"/>
        </w:rPr>
        <w:t xml:space="preserve">, la página o </w:t>
      </w:r>
      <w:proofErr w:type="gramStart"/>
      <w:r w:rsidR="00A33C68">
        <w:rPr>
          <w:rFonts w:ascii="Arial" w:hAnsi="Arial"/>
          <w:b w:val="0"/>
          <w:color w:val="FF0000"/>
          <w:highlight w:val="yellow"/>
          <w:lang w:val="es-EC"/>
        </w:rPr>
        <w:t>app</w:t>
      </w:r>
      <w:proofErr w:type="gramEnd"/>
      <w:r w:rsidR="00A33C68">
        <w:rPr>
          <w:rFonts w:ascii="Arial" w:hAnsi="Arial"/>
          <w:b w:val="0"/>
          <w:color w:val="FF0000"/>
          <w:highlight w:val="yellow"/>
          <w:lang w:val="es-EC"/>
        </w:rPr>
        <w:t xml:space="preserve"> del banco permitirá pagar las cuotas en orden cronológico</w:t>
      </w:r>
      <w:commentRangeStart w:id="42"/>
      <w:commentRangeStart w:id="43"/>
      <w:commentRangeEnd w:id="42"/>
      <w:r w:rsidR="00E97517">
        <w:rPr>
          <w:rStyle w:val="Refdecomentario"/>
          <w:rFonts w:eastAsia="Times New Roman"/>
        </w:rPr>
        <w:commentReference w:id="42"/>
      </w:r>
      <w:commentRangeEnd w:id="43"/>
      <w:r w:rsidR="00A33C68">
        <w:rPr>
          <w:rStyle w:val="Refdecomentario"/>
          <w:rFonts w:eastAsia="Times New Roman"/>
        </w:rPr>
        <w:commentReference w:id="43"/>
      </w:r>
      <w:r w:rsidR="00167E7A">
        <w:rPr>
          <w:rFonts w:ascii="Arial" w:hAnsi="Arial"/>
          <w:b w:val="0"/>
          <w:color w:val="FF0000"/>
          <w:lang w:val="es-EC"/>
        </w:rPr>
        <w:t>, es decir, se deberá pagar cuota con mayor antigüedad.</w:t>
      </w:r>
    </w:p>
    <w:p w14:paraId="4D80B414" w14:textId="77777777" w:rsidR="007C238E" w:rsidRDefault="007C238E" w:rsidP="005A4D31">
      <w:pPr>
        <w:pStyle w:val="Standard"/>
        <w:spacing w:line="276" w:lineRule="auto"/>
        <w:jc w:val="both"/>
        <w:rPr>
          <w:rFonts w:ascii="Arial" w:hAnsi="Arial"/>
          <w:b w:val="0"/>
          <w:lang w:val="es-EC"/>
        </w:rPr>
      </w:pPr>
    </w:p>
    <w:p w14:paraId="3AC97252" w14:textId="7396D344" w:rsidR="00082A41" w:rsidRDefault="007C238E" w:rsidP="00677873">
      <w:pPr>
        <w:pStyle w:val="Standard"/>
        <w:spacing w:line="276" w:lineRule="auto"/>
        <w:jc w:val="both"/>
        <w:rPr>
          <w:rFonts w:ascii="Arial" w:hAnsi="Arial"/>
          <w:b w:val="0"/>
          <w:lang w:val="es-EC"/>
        </w:rPr>
      </w:pPr>
      <w:r w:rsidRPr="005E7B6F">
        <w:rPr>
          <w:rFonts w:ascii="Arial" w:hAnsi="Arial"/>
          <w:bCs/>
          <w:highlight w:val="yellow"/>
          <w:lang w:val="es-EC"/>
        </w:rPr>
        <w:t>Nota:</w:t>
      </w:r>
      <w:r w:rsidRPr="005E7B6F">
        <w:rPr>
          <w:rFonts w:ascii="Arial" w:hAnsi="Arial"/>
          <w:b w:val="0"/>
          <w:highlight w:val="yellow"/>
          <w:lang w:val="es-EC"/>
        </w:rPr>
        <w:t xml:space="preserve"> En caso de que un cliente quiera realizar el pago de la totalidad </w:t>
      </w:r>
      <w:commentRangeStart w:id="44"/>
      <w:commentRangeStart w:id="45"/>
      <w:r w:rsidRPr="005E7B6F">
        <w:rPr>
          <w:rFonts w:ascii="Arial" w:hAnsi="Arial"/>
          <w:b w:val="0"/>
          <w:highlight w:val="yellow"/>
          <w:lang w:val="es-EC"/>
        </w:rPr>
        <w:t>de la deuda</w:t>
      </w:r>
      <w:commentRangeEnd w:id="44"/>
      <w:r w:rsidR="00E97517">
        <w:rPr>
          <w:rStyle w:val="Refdecomentario"/>
          <w:rFonts w:eastAsia="Times New Roman"/>
        </w:rPr>
        <w:commentReference w:id="44"/>
      </w:r>
      <w:commentRangeEnd w:id="45"/>
      <w:r w:rsidR="00A33C68">
        <w:rPr>
          <w:rStyle w:val="Refdecomentario"/>
          <w:rFonts w:eastAsia="Times New Roman"/>
        </w:rPr>
        <w:commentReference w:id="45"/>
      </w:r>
      <w:r w:rsidRPr="005E7B6F">
        <w:rPr>
          <w:rFonts w:ascii="Arial" w:hAnsi="Arial"/>
          <w:b w:val="0"/>
          <w:highlight w:val="yellow"/>
          <w:lang w:val="es-EC"/>
        </w:rPr>
        <w:t>, deberá acercarse a las ventanillas de Cementerio para que se pueda hacer un ajuste de intereses</w:t>
      </w:r>
      <w:r w:rsidR="00E97517">
        <w:rPr>
          <w:rFonts w:ascii="Arial" w:hAnsi="Arial"/>
          <w:b w:val="0"/>
          <w:lang w:val="es-EC"/>
        </w:rPr>
        <w:t>.</w:t>
      </w:r>
      <w:r w:rsidR="005E7B6F">
        <w:rPr>
          <w:rFonts w:ascii="Arial" w:hAnsi="Arial"/>
          <w:b w:val="0"/>
          <w:lang w:val="es-EC"/>
        </w:rPr>
        <w:t xml:space="preserve"> </w:t>
      </w:r>
    </w:p>
    <w:p w14:paraId="1F3D1A9C" w14:textId="77777777" w:rsidR="00082A41" w:rsidRDefault="00082A41" w:rsidP="00677873">
      <w:pPr>
        <w:pStyle w:val="Standard"/>
        <w:spacing w:line="276" w:lineRule="auto"/>
        <w:jc w:val="both"/>
        <w:rPr>
          <w:rFonts w:ascii="Arial" w:hAnsi="Arial"/>
          <w:b w:val="0"/>
          <w:lang w:val="es-EC"/>
        </w:rPr>
      </w:pPr>
    </w:p>
    <w:p w14:paraId="212E083F" w14:textId="77777777" w:rsidR="00677873" w:rsidRPr="00390F86" w:rsidRDefault="00D21080" w:rsidP="00390F86">
      <w:pPr>
        <w:pStyle w:val="Ttulo3"/>
        <w:rPr>
          <w:lang w:val="es-EC"/>
        </w:rPr>
      </w:pPr>
      <w:bookmarkStart w:id="46" w:name="_Toc114840146"/>
      <w:bookmarkStart w:id="47" w:name="_Toc114845366"/>
      <w:bookmarkStart w:id="48" w:name="_Toc114840147"/>
      <w:bookmarkStart w:id="49" w:name="_Toc114845367"/>
      <w:bookmarkStart w:id="50" w:name="_Toc115169340"/>
      <w:bookmarkStart w:id="51" w:name="_Toc141947784"/>
      <w:bookmarkEnd w:id="46"/>
      <w:bookmarkEnd w:id="47"/>
      <w:bookmarkEnd w:id="48"/>
      <w:bookmarkEnd w:id="49"/>
      <w:r w:rsidRPr="00390F86">
        <w:rPr>
          <w:lang w:val="es-EC"/>
        </w:rPr>
        <w:t>Pagos en</w:t>
      </w:r>
      <w:r w:rsidR="00677873" w:rsidRPr="00390F86">
        <w:rPr>
          <w:lang w:val="es-EC"/>
        </w:rPr>
        <w:t xml:space="preserve"> Ventanilla (pago identificado)</w:t>
      </w:r>
      <w:bookmarkEnd w:id="50"/>
      <w:bookmarkEnd w:id="51"/>
    </w:p>
    <w:p w14:paraId="7DFF1EA4" w14:textId="77777777" w:rsidR="00677873" w:rsidRDefault="00677873" w:rsidP="00677873">
      <w:pPr>
        <w:pStyle w:val="Standard"/>
        <w:spacing w:line="276" w:lineRule="auto"/>
        <w:ind w:firstLine="432"/>
        <w:jc w:val="both"/>
        <w:rPr>
          <w:rFonts w:ascii="Arial" w:hAnsi="Arial"/>
          <w:bCs/>
          <w:lang w:val="es-EC"/>
        </w:rPr>
      </w:pPr>
    </w:p>
    <w:p w14:paraId="3F477DE7" w14:textId="03CEDC0D"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una ventanilla de la entidad bancaria a realizar el pago, el </w:t>
      </w:r>
      <w:r w:rsidR="00755A89">
        <w:rPr>
          <w:rFonts w:ascii="Arial" w:hAnsi="Arial"/>
          <w:b w:val="0"/>
          <w:lang w:val="es-EC"/>
        </w:rPr>
        <w:t>c</w:t>
      </w:r>
      <w:r>
        <w:rPr>
          <w:rFonts w:ascii="Arial" w:hAnsi="Arial"/>
          <w:b w:val="0"/>
          <w:lang w:val="es-EC"/>
        </w:rPr>
        <w:t>ajero solicitará su número de cédula y visualizará en el sistema todos los contratos relacionados a la cédula del cliente, de la siguiente manera:</w:t>
      </w:r>
    </w:p>
    <w:p w14:paraId="49751EDA" w14:textId="77777777" w:rsidR="006427E8" w:rsidRDefault="006427E8" w:rsidP="00677873">
      <w:pPr>
        <w:pStyle w:val="Standard"/>
        <w:spacing w:line="276" w:lineRule="auto"/>
        <w:ind w:left="432"/>
        <w:jc w:val="both"/>
        <w:rPr>
          <w:rFonts w:ascii="Arial" w:hAnsi="Arial"/>
          <w:b w:val="0"/>
          <w:lang w:val="es-EC"/>
        </w:rPr>
      </w:pPr>
    </w:p>
    <w:tbl>
      <w:tblPr>
        <w:tblW w:w="7340" w:type="dxa"/>
        <w:tblCellMar>
          <w:left w:w="70" w:type="dxa"/>
          <w:right w:w="70" w:type="dxa"/>
        </w:tblCellMar>
        <w:tblLook w:val="04A0" w:firstRow="1" w:lastRow="0" w:firstColumn="1" w:lastColumn="0" w:noHBand="0" w:noVBand="1"/>
      </w:tblPr>
      <w:tblGrid>
        <w:gridCol w:w="460"/>
        <w:gridCol w:w="1383"/>
        <w:gridCol w:w="284"/>
        <w:gridCol w:w="2126"/>
        <w:gridCol w:w="1417"/>
        <w:gridCol w:w="1670"/>
      </w:tblGrid>
      <w:tr w:rsidR="00554763" w:rsidRPr="000620CD" w14:paraId="667DA8B6" w14:textId="77777777" w:rsidTr="007A32B0">
        <w:trPr>
          <w:trHeight w:val="300"/>
        </w:trPr>
        <w:tc>
          <w:tcPr>
            <w:tcW w:w="460" w:type="dxa"/>
            <w:tcBorders>
              <w:top w:val="nil"/>
              <w:left w:val="nil"/>
              <w:bottom w:val="nil"/>
              <w:right w:val="nil"/>
            </w:tcBorders>
            <w:shd w:val="clear" w:color="auto" w:fill="auto"/>
            <w:noWrap/>
            <w:vAlign w:val="bottom"/>
            <w:hideMark/>
          </w:tcPr>
          <w:p w14:paraId="314335AB" w14:textId="77777777" w:rsidR="00554763" w:rsidRPr="000620CD" w:rsidRDefault="00554763" w:rsidP="007A32B0">
            <w:pPr>
              <w:overflowPunct/>
              <w:autoSpaceDE/>
              <w:autoSpaceDN/>
              <w:adjustRightInd/>
              <w:textAlignment w:val="auto"/>
              <w:rPr>
                <w:rFonts w:ascii="Times New Roman" w:hAnsi="Times New Roman" w:cs="Times New Roman"/>
                <w:sz w:val="24"/>
                <w:szCs w:val="24"/>
                <w:lang w:val="es-ES_tradnl" w:eastAsia="es-ES_tradnl"/>
              </w:rPr>
            </w:pPr>
          </w:p>
        </w:tc>
        <w:tc>
          <w:tcPr>
            <w:tcW w:w="1383" w:type="dxa"/>
            <w:tcBorders>
              <w:top w:val="nil"/>
              <w:left w:val="nil"/>
              <w:bottom w:val="nil"/>
              <w:right w:val="nil"/>
            </w:tcBorders>
            <w:shd w:val="clear" w:color="auto" w:fill="auto"/>
            <w:noWrap/>
            <w:vAlign w:val="bottom"/>
            <w:hideMark/>
          </w:tcPr>
          <w:p w14:paraId="7A6EA993"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 JBG</w:t>
            </w:r>
          </w:p>
        </w:tc>
        <w:tc>
          <w:tcPr>
            <w:tcW w:w="2410" w:type="dxa"/>
            <w:gridSpan w:val="2"/>
            <w:tcBorders>
              <w:top w:val="nil"/>
              <w:left w:val="nil"/>
              <w:bottom w:val="nil"/>
              <w:right w:val="nil"/>
            </w:tcBorders>
          </w:tcPr>
          <w:p w14:paraId="026C5F0C"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1286FF8B"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1670" w:type="dxa"/>
            <w:tcBorders>
              <w:top w:val="nil"/>
              <w:left w:val="nil"/>
              <w:bottom w:val="nil"/>
              <w:right w:val="nil"/>
            </w:tcBorders>
            <w:shd w:val="clear" w:color="auto" w:fill="auto"/>
            <w:noWrap/>
            <w:vAlign w:val="bottom"/>
            <w:hideMark/>
          </w:tcPr>
          <w:p w14:paraId="6006231B"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0260E17C" w14:textId="77777777" w:rsidTr="007A32B0">
        <w:trPr>
          <w:trHeight w:val="300"/>
        </w:trPr>
        <w:tc>
          <w:tcPr>
            <w:tcW w:w="460" w:type="dxa"/>
            <w:tcBorders>
              <w:top w:val="nil"/>
              <w:left w:val="nil"/>
              <w:bottom w:val="nil"/>
              <w:right w:val="nil"/>
            </w:tcBorders>
            <w:shd w:val="clear" w:color="auto" w:fill="auto"/>
            <w:noWrap/>
            <w:vAlign w:val="bottom"/>
            <w:hideMark/>
          </w:tcPr>
          <w:p w14:paraId="7DBE2927"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tcPr>
          <w:p w14:paraId="033DB19C"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3827" w:type="dxa"/>
            <w:gridSpan w:val="3"/>
            <w:tcBorders>
              <w:top w:val="nil"/>
              <w:left w:val="nil"/>
              <w:bottom w:val="nil"/>
              <w:right w:val="nil"/>
            </w:tcBorders>
            <w:shd w:val="clear" w:color="auto" w:fill="auto"/>
            <w:noWrap/>
            <w:vAlign w:val="bottom"/>
            <w:hideMark/>
          </w:tcPr>
          <w:p w14:paraId="70D36BA3"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1670" w:type="dxa"/>
            <w:tcBorders>
              <w:top w:val="nil"/>
              <w:left w:val="nil"/>
              <w:bottom w:val="nil"/>
              <w:right w:val="nil"/>
            </w:tcBorders>
            <w:shd w:val="clear" w:color="auto" w:fill="auto"/>
            <w:noWrap/>
            <w:vAlign w:val="bottom"/>
            <w:hideMark/>
          </w:tcPr>
          <w:p w14:paraId="79D52E5F"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r>
      <w:tr w:rsidR="00554763" w:rsidRPr="000620CD" w14:paraId="41D839BF" w14:textId="77777777" w:rsidTr="007A32B0">
        <w:trPr>
          <w:trHeight w:val="300"/>
        </w:trPr>
        <w:tc>
          <w:tcPr>
            <w:tcW w:w="460" w:type="dxa"/>
            <w:tcBorders>
              <w:top w:val="nil"/>
              <w:left w:val="nil"/>
              <w:bottom w:val="nil"/>
              <w:right w:val="nil"/>
            </w:tcBorders>
            <w:shd w:val="clear" w:color="auto" w:fill="auto"/>
            <w:noWrap/>
            <w:vAlign w:val="bottom"/>
            <w:hideMark/>
          </w:tcPr>
          <w:p w14:paraId="59B705F9"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shd w:val="clear" w:color="auto" w:fill="auto"/>
            <w:noWrap/>
            <w:vAlign w:val="bottom"/>
            <w:hideMark/>
          </w:tcPr>
          <w:p w14:paraId="5D6CF694"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single" w:sz="4" w:space="0" w:color="auto"/>
              <w:right w:val="nil"/>
            </w:tcBorders>
          </w:tcPr>
          <w:p w14:paraId="383C636F"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FBF60BA"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6BEEC3BE"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3B9F7C5F" w14:textId="77777777" w:rsidTr="007A32B0">
        <w:trPr>
          <w:trHeight w:val="300"/>
        </w:trPr>
        <w:tc>
          <w:tcPr>
            <w:tcW w:w="460" w:type="dxa"/>
            <w:tcBorders>
              <w:top w:val="nil"/>
              <w:left w:val="nil"/>
              <w:bottom w:val="nil"/>
              <w:right w:val="nil"/>
            </w:tcBorders>
            <w:shd w:val="clear" w:color="auto" w:fill="auto"/>
            <w:noWrap/>
            <w:vAlign w:val="bottom"/>
            <w:hideMark/>
          </w:tcPr>
          <w:p w14:paraId="1F2C399E"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B2515"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410" w:type="dxa"/>
            <w:gridSpan w:val="2"/>
            <w:tcBorders>
              <w:top w:val="single" w:sz="4" w:space="0" w:color="auto"/>
              <w:left w:val="nil"/>
              <w:bottom w:val="single" w:sz="4" w:space="0" w:color="auto"/>
              <w:right w:val="single" w:sz="4" w:space="0" w:color="auto"/>
            </w:tcBorders>
          </w:tcPr>
          <w:p w14:paraId="06BA89CC"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511A1"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proofErr w:type="gramStart"/>
            <w:r w:rsidRPr="000620CD">
              <w:rPr>
                <w:rFonts w:ascii="Calibri" w:hAnsi="Calibri" w:cs="Calibri"/>
                <w:bCs/>
                <w:color w:val="000000"/>
                <w:sz w:val="22"/>
                <w:szCs w:val="22"/>
                <w:lang w:val="es-ES_tradnl" w:eastAsia="es-ES_tradnl"/>
              </w:rPr>
              <w:t>Valor a pagar</w:t>
            </w:r>
            <w:proofErr w:type="gramEnd"/>
          </w:p>
        </w:tc>
        <w:tc>
          <w:tcPr>
            <w:tcW w:w="1670" w:type="dxa"/>
            <w:tcBorders>
              <w:top w:val="single" w:sz="4" w:space="0" w:color="auto"/>
              <w:left w:val="nil"/>
              <w:bottom w:val="single" w:sz="4" w:space="0" w:color="auto"/>
              <w:right w:val="single" w:sz="4" w:space="0" w:color="auto"/>
            </w:tcBorders>
            <w:shd w:val="clear" w:color="auto" w:fill="auto"/>
            <w:noWrap/>
            <w:vAlign w:val="center"/>
            <w:hideMark/>
          </w:tcPr>
          <w:p w14:paraId="1DC22203"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554763" w:rsidRPr="000620CD" w14:paraId="04F3AE0A" w14:textId="77777777" w:rsidTr="007A32B0">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31396" w14:textId="77777777" w:rsidR="00554763" w:rsidRDefault="00554763" w:rsidP="007A32B0">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C" w:eastAsia="es-EC"/>
              </w:rPr>
              <mc:AlternateContent>
                <mc:Choice Requires="wps">
                  <w:drawing>
                    <wp:anchor distT="0" distB="0" distL="114300" distR="114300" simplePos="0" relativeHeight="251687936" behindDoc="0" locked="0" layoutInCell="1" allowOverlap="1" wp14:anchorId="39D3CB7F" wp14:editId="3F9D59F6">
                      <wp:simplePos x="0" y="0"/>
                      <wp:positionH relativeFrom="column">
                        <wp:posOffset>59690</wp:posOffset>
                      </wp:positionH>
                      <wp:positionV relativeFrom="paragraph">
                        <wp:posOffset>-85090</wp:posOffset>
                      </wp:positionV>
                      <wp:extent cx="95250" cy="116840"/>
                      <wp:effectExtent l="0" t="0" r="19050" b="16510"/>
                      <wp:wrapNone/>
                      <wp:docPr id="1674459367"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A695" id="Elipse 1" o:spid="_x0000_s1026" style="position:absolute;margin-left:4.7pt;margin-top:-6.7pt;width:7.5pt;height: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" fillcolor="black [3213]" strokecolor="#0a121c [484]" strokeweight="2pt"/>
                  </w:pict>
                </mc:Fallback>
              </mc:AlternateContent>
            </w:r>
          </w:p>
        </w:tc>
        <w:tc>
          <w:tcPr>
            <w:tcW w:w="1383" w:type="dxa"/>
            <w:tcBorders>
              <w:top w:val="nil"/>
              <w:left w:val="nil"/>
              <w:bottom w:val="single" w:sz="4" w:space="0" w:color="auto"/>
              <w:right w:val="single" w:sz="4" w:space="0" w:color="auto"/>
            </w:tcBorders>
            <w:shd w:val="clear" w:color="auto" w:fill="auto"/>
            <w:noWrap/>
            <w:vAlign w:val="center"/>
          </w:tcPr>
          <w:p w14:paraId="09C361D9"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278D7B27" w14:textId="77777777" w:rsidR="00554763" w:rsidRPr="00036D3A" w:rsidRDefault="00554763" w:rsidP="007A32B0">
            <w:pPr>
              <w:overflowPunct/>
              <w:autoSpaceDE/>
              <w:autoSpaceDN/>
              <w:adjustRightInd/>
              <w:textAlignment w:val="auto"/>
              <w:rPr>
                <w:rFonts w:ascii="Calibri" w:hAnsi="Calibri" w:cs="Calibri"/>
                <w:b w:val="0"/>
                <w:bCs/>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A5F48"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tcPr>
          <w:p w14:paraId="7DE63E5F"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w:t>
            </w:r>
            <w:r>
              <w:rPr>
                <w:rFonts w:ascii="Calibri" w:hAnsi="Calibri" w:cs="Calibri"/>
                <w:b w:val="0"/>
                <w:color w:val="000000"/>
                <w:sz w:val="22"/>
                <w:szCs w:val="22"/>
                <w:lang w:val="es-ES_tradnl" w:eastAsia="es-ES_tradnl"/>
              </w:rPr>
              <w:t>6</w:t>
            </w:r>
            <w:r w:rsidRPr="000620CD">
              <w:rPr>
                <w:rFonts w:ascii="Calibri" w:hAnsi="Calibri" w:cs="Calibri"/>
                <w:b w:val="0"/>
                <w:color w:val="000000"/>
                <w:sz w:val="22"/>
                <w:szCs w:val="22"/>
                <w:lang w:val="es-ES_tradnl" w:eastAsia="es-ES_tradnl"/>
              </w:rPr>
              <w:t>/2023</w:t>
            </w:r>
          </w:p>
        </w:tc>
      </w:tr>
      <w:tr w:rsidR="00554763" w:rsidRPr="000620CD" w14:paraId="48EFD478" w14:textId="77777777" w:rsidTr="007A32B0">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85BED"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59B3F9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4FE3F31A"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20575"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3DC8519D"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21/7/2023</w:t>
            </w:r>
          </w:p>
        </w:tc>
      </w:tr>
      <w:tr w:rsidR="00554763" w:rsidRPr="000620CD" w14:paraId="67091095"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B6D0A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076FF82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6D8ED2D1" w14:textId="77777777" w:rsidR="00554763" w:rsidRPr="007F23D1"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A8B0C"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7F23D1">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2FF50D39"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21/8/2023</w:t>
            </w:r>
          </w:p>
        </w:tc>
      </w:tr>
      <w:tr w:rsidR="00554763" w:rsidRPr="000620CD" w14:paraId="606ED032"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CE0BE7"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38AB8CB6"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789012CPP</w:t>
            </w:r>
          </w:p>
        </w:tc>
        <w:tc>
          <w:tcPr>
            <w:tcW w:w="2410" w:type="dxa"/>
            <w:gridSpan w:val="2"/>
            <w:tcBorders>
              <w:top w:val="single" w:sz="4" w:space="0" w:color="auto"/>
              <w:left w:val="nil"/>
              <w:bottom w:val="single" w:sz="4" w:space="0" w:color="auto"/>
              <w:right w:val="single" w:sz="4" w:space="0" w:color="auto"/>
            </w:tcBorders>
          </w:tcPr>
          <w:p w14:paraId="2841FC4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7372A"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$75</w:t>
            </w:r>
          </w:p>
        </w:tc>
        <w:tc>
          <w:tcPr>
            <w:tcW w:w="1670" w:type="dxa"/>
            <w:tcBorders>
              <w:top w:val="nil"/>
              <w:left w:val="nil"/>
              <w:bottom w:val="single" w:sz="4" w:space="0" w:color="auto"/>
              <w:right w:val="single" w:sz="4" w:space="0" w:color="auto"/>
            </w:tcBorders>
            <w:shd w:val="clear" w:color="auto" w:fill="auto"/>
            <w:noWrap/>
            <w:vAlign w:val="center"/>
            <w:hideMark/>
          </w:tcPr>
          <w:p w14:paraId="268BE8CD"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22/8/2023</w:t>
            </w:r>
          </w:p>
        </w:tc>
      </w:tr>
      <w:tr w:rsidR="00554763" w:rsidRPr="000620CD" w14:paraId="6BA60534"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635F23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E992E73"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4597B3CA"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92732"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hideMark/>
          </w:tcPr>
          <w:p w14:paraId="10C188B3"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7</w:t>
            </w:r>
            <w:r w:rsidRPr="000620CD">
              <w:rPr>
                <w:rFonts w:ascii="Calibri" w:hAnsi="Calibri" w:cs="Calibri"/>
                <w:b w:val="0"/>
                <w:color w:val="000000"/>
                <w:sz w:val="22"/>
                <w:szCs w:val="22"/>
                <w:lang w:val="es-ES_tradnl" w:eastAsia="es-ES_tradnl"/>
              </w:rPr>
              <w:t>/2023</w:t>
            </w:r>
          </w:p>
        </w:tc>
      </w:tr>
      <w:tr w:rsidR="00554763" w:rsidRPr="000620CD" w14:paraId="6A056903"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5B229559"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single" w:sz="4" w:space="0" w:color="auto"/>
              <w:right w:val="single" w:sz="4" w:space="0" w:color="auto"/>
            </w:tcBorders>
            <w:shd w:val="clear" w:color="auto" w:fill="auto"/>
            <w:noWrap/>
            <w:vAlign w:val="center"/>
          </w:tcPr>
          <w:p w14:paraId="58C8621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1A68796E"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FB6"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tcPr>
          <w:p w14:paraId="7223FF48"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8</w:t>
            </w:r>
            <w:r w:rsidRPr="000620CD">
              <w:rPr>
                <w:rFonts w:ascii="Calibri" w:hAnsi="Calibri" w:cs="Calibri"/>
                <w:b w:val="0"/>
                <w:color w:val="000000"/>
                <w:sz w:val="22"/>
                <w:szCs w:val="22"/>
                <w:lang w:val="es-ES_tradnl" w:eastAsia="es-ES_tradnl"/>
              </w:rPr>
              <w:t>/2023</w:t>
            </w:r>
          </w:p>
        </w:tc>
      </w:tr>
      <w:tr w:rsidR="00554763" w:rsidRPr="000620CD" w14:paraId="63FA9A11" w14:textId="77777777" w:rsidTr="007A32B0">
        <w:trPr>
          <w:trHeight w:val="300"/>
        </w:trPr>
        <w:tc>
          <w:tcPr>
            <w:tcW w:w="460" w:type="dxa"/>
            <w:tcBorders>
              <w:top w:val="nil"/>
              <w:left w:val="nil"/>
              <w:bottom w:val="nil"/>
              <w:right w:val="nil"/>
            </w:tcBorders>
            <w:shd w:val="clear" w:color="auto" w:fill="auto"/>
            <w:noWrap/>
            <w:vAlign w:val="bottom"/>
            <w:hideMark/>
          </w:tcPr>
          <w:p w14:paraId="6C9A7BA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nil"/>
              <w:right w:val="nil"/>
            </w:tcBorders>
            <w:shd w:val="clear" w:color="auto" w:fill="auto"/>
            <w:noWrap/>
            <w:vAlign w:val="bottom"/>
            <w:hideMark/>
          </w:tcPr>
          <w:p w14:paraId="7D873851"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nil"/>
              <w:right w:val="nil"/>
            </w:tcBorders>
          </w:tcPr>
          <w:p w14:paraId="47887C87"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5A1E1FAF"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50B251D8"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4D7FC5CB" w14:textId="77777777" w:rsidTr="007A32B0">
        <w:trPr>
          <w:trHeight w:val="300"/>
        </w:trPr>
        <w:tc>
          <w:tcPr>
            <w:tcW w:w="460" w:type="dxa"/>
            <w:tcBorders>
              <w:top w:val="nil"/>
              <w:left w:val="nil"/>
              <w:bottom w:val="nil"/>
              <w:right w:val="nil"/>
            </w:tcBorders>
            <w:shd w:val="clear" w:color="auto" w:fill="auto"/>
            <w:noWrap/>
            <w:vAlign w:val="bottom"/>
            <w:hideMark/>
          </w:tcPr>
          <w:p w14:paraId="1FF56CC6"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55A9F4E"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209E2FBB"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F99DBD8" w14:textId="5513206F" w:rsidR="00554763" w:rsidRPr="000620CD" w:rsidRDefault="00554763" w:rsidP="007A32B0">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sidR="008A6778">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1670" w:type="dxa"/>
            <w:tcBorders>
              <w:top w:val="nil"/>
              <w:left w:val="nil"/>
              <w:bottom w:val="nil"/>
              <w:right w:val="nil"/>
            </w:tcBorders>
            <w:shd w:val="clear" w:color="auto" w:fill="auto"/>
            <w:noWrap/>
            <w:vAlign w:val="bottom"/>
            <w:hideMark/>
          </w:tcPr>
          <w:p w14:paraId="7C93CF2C"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34B5D85E" w14:textId="0B629B5B" w:rsidR="00677873" w:rsidRDefault="00677873" w:rsidP="00A92419">
      <w:pPr>
        <w:pStyle w:val="Standard"/>
        <w:spacing w:line="276" w:lineRule="auto"/>
        <w:ind w:left="432"/>
        <w:jc w:val="center"/>
        <w:rPr>
          <w:noProof/>
          <w:lang w:val="es-ES_tradnl"/>
        </w:rPr>
      </w:pPr>
    </w:p>
    <w:p w14:paraId="4E05A85E" w14:textId="01A04954" w:rsidR="00740FD9" w:rsidRDefault="00740FD9" w:rsidP="00740FD9">
      <w:pPr>
        <w:pStyle w:val="Standard"/>
        <w:spacing w:line="276" w:lineRule="auto"/>
        <w:rPr>
          <w:rFonts w:ascii="Arial" w:hAnsi="Arial"/>
          <w:b w:val="0"/>
          <w:lang w:val="es-EC"/>
        </w:rPr>
      </w:pPr>
      <w:r>
        <w:rPr>
          <w:rFonts w:ascii="Arial" w:hAnsi="Arial"/>
          <w:b w:val="0"/>
          <w:lang w:val="es-EC"/>
        </w:rPr>
        <w:t xml:space="preserve">El usuario deberá indicarle al cajero el contrato </w:t>
      </w:r>
      <w:r w:rsidR="00087B8F">
        <w:rPr>
          <w:rFonts w:ascii="Arial" w:hAnsi="Arial"/>
          <w:b w:val="0"/>
          <w:lang w:val="es-EC"/>
        </w:rPr>
        <w:t>sobre el</w:t>
      </w:r>
      <w:r>
        <w:rPr>
          <w:rFonts w:ascii="Arial" w:hAnsi="Arial"/>
          <w:b w:val="0"/>
          <w:lang w:val="es-EC"/>
        </w:rPr>
        <w:t xml:space="preserve"> cual va a realizar el pago y </w:t>
      </w:r>
      <w:r w:rsidR="0077338D">
        <w:rPr>
          <w:rFonts w:ascii="Arial" w:hAnsi="Arial"/>
          <w:b w:val="0"/>
          <w:lang w:val="es-EC"/>
        </w:rPr>
        <w:t>el monto a pagar.</w:t>
      </w:r>
    </w:p>
    <w:p w14:paraId="3D501394" w14:textId="77777777" w:rsidR="00FB6B21" w:rsidRDefault="00FB6B21" w:rsidP="00FB6B21">
      <w:pPr>
        <w:pStyle w:val="Standard"/>
        <w:spacing w:line="276" w:lineRule="auto"/>
        <w:jc w:val="both"/>
        <w:rPr>
          <w:rFonts w:ascii="Arial" w:hAnsi="Arial"/>
          <w:b w:val="0"/>
          <w:lang w:val="es-EC"/>
        </w:rPr>
      </w:pPr>
    </w:p>
    <w:p w14:paraId="75FE89BB" w14:textId="0EF98CEE" w:rsidR="00677873" w:rsidRPr="00E914FC" w:rsidRDefault="00D21080" w:rsidP="00390F86">
      <w:pPr>
        <w:pStyle w:val="Ttulo3"/>
        <w:rPr>
          <w:highlight w:val="yellow"/>
          <w:lang w:val="es-EC"/>
        </w:rPr>
      </w:pPr>
      <w:bookmarkStart w:id="52" w:name="_Toc114845369"/>
      <w:bookmarkStart w:id="53" w:name="_Toc115169341"/>
      <w:bookmarkStart w:id="54" w:name="_Toc141947785"/>
      <w:bookmarkEnd w:id="52"/>
      <w:r w:rsidRPr="00E914FC">
        <w:rPr>
          <w:highlight w:val="yellow"/>
          <w:lang w:val="es-EC"/>
        </w:rPr>
        <w:t xml:space="preserve">Pago con </w:t>
      </w:r>
      <w:bookmarkEnd w:id="53"/>
      <w:r w:rsidR="00882EFE" w:rsidRPr="00E914FC">
        <w:rPr>
          <w:highlight w:val="yellow"/>
          <w:lang w:val="es-EC"/>
        </w:rPr>
        <w:t>CNB</w:t>
      </w:r>
      <w:r w:rsidR="0069610A" w:rsidRPr="00E914FC">
        <w:rPr>
          <w:highlight w:val="yellow"/>
          <w:lang w:val="es-EC"/>
        </w:rPr>
        <w:t xml:space="preserve"> (Clientes registrados)</w:t>
      </w:r>
      <w:bookmarkEnd w:id="54"/>
    </w:p>
    <w:p w14:paraId="40F6C392" w14:textId="77777777" w:rsidR="00677873" w:rsidRDefault="00677873" w:rsidP="00677873">
      <w:pPr>
        <w:pStyle w:val="Standard"/>
        <w:spacing w:line="276" w:lineRule="auto"/>
        <w:ind w:left="432"/>
        <w:jc w:val="both"/>
        <w:rPr>
          <w:rFonts w:ascii="Arial" w:hAnsi="Arial"/>
          <w:b w:val="0"/>
          <w:lang w:val="es-EC"/>
        </w:rPr>
      </w:pPr>
    </w:p>
    <w:p w14:paraId="55B97C99" w14:textId="6267162E"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 </w:t>
      </w:r>
      <w:r w:rsidR="00697D7A">
        <w:rPr>
          <w:rFonts w:ascii="Arial" w:hAnsi="Arial"/>
          <w:b w:val="0"/>
          <w:lang w:val="es-EC"/>
        </w:rPr>
        <w:t>CNB</w:t>
      </w:r>
      <w:r>
        <w:rPr>
          <w:rFonts w:ascii="Arial" w:hAnsi="Arial"/>
          <w:b w:val="0"/>
          <w:lang w:val="es-EC"/>
        </w:rPr>
        <w:t xml:space="preserve"> a realizar el pago y dará su número de contrato.  El dependiente visualizará en el sistema </w:t>
      </w:r>
      <w:r w:rsidR="00E967C4">
        <w:rPr>
          <w:rFonts w:ascii="Arial" w:hAnsi="Arial"/>
          <w:b w:val="0"/>
          <w:lang w:val="es-EC"/>
        </w:rPr>
        <w:t>una única línea con la cuota de mayor antigüedad</w:t>
      </w:r>
      <w:r>
        <w:rPr>
          <w:rFonts w:ascii="Arial" w:hAnsi="Arial"/>
          <w:b w:val="0"/>
          <w:lang w:val="es-EC"/>
        </w:rPr>
        <w:t>:</w:t>
      </w:r>
    </w:p>
    <w:p w14:paraId="47EDDB23"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r>
    </w:p>
    <w:p w14:paraId="0AFCBA97"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t>Contrato: 533456</w:t>
      </w:r>
    </w:p>
    <w:tbl>
      <w:tblPr>
        <w:tblpPr w:leftFromText="141" w:rightFromText="141" w:vertAnchor="text" w:horzAnchor="margin" w:tblpXSpec="center"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2268"/>
      </w:tblGrid>
      <w:tr w:rsidR="00677873" w:rsidRPr="00F75EEB" w14:paraId="77C504E0" w14:textId="77777777" w:rsidTr="00D10953">
        <w:tc>
          <w:tcPr>
            <w:tcW w:w="2086" w:type="dxa"/>
            <w:shd w:val="clear" w:color="auto" w:fill="auto"/>
          </w:tcPr>
          <w:p w14:paraId="1C8EE36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Contrato</w:t>
            </w:r>
          </w:p>
        </w:tc>
        <w:tc>
          <w:tcPr>
            <w:tcW w:w="2268" w:type="dxa"/>
            <w:shd w:val="clear" w:color="auto" w:fill="auto"/>
          </w:tcPr>
          <w:p w14:paraId="30B7019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Valor por pagar</w:t>
            </w:r>
          </w:p>
        </w:tc>
      </w:tr>
      <w:tr w:rsidR="00677873" w:rsidRPr="00F75EEB" w14:paraId="5A024C37" w14:textId="77777777" w:rsidTr="00D10953">
        <w:tc>
          <w:tcPr>
            <w:tcW w:w="2086" w:type="dxa"/>
            <w:shd w:val="clear" w:color="auto" w:fill="auto"/>
          </w:tcPr>
          <w:p w14:paraId="5C58EB5A" w14:textId="77777777" w:rsidR="00677873" w:rsidRPr="00F75EEB" w:rsidRDefault="00677873" w:rsidP="00D10953">
            <w:pPr>
              <w:pStyle w:val="Standard"/>
              <w:spacing w:line="276" w:lineRule="auto"/>
              <w:jc w:val="both"/>
              <w:rPr>
                <w:rFonts w:ascii="Arial" w:hAnsi="Arial"/>
                <w:b w:val="0"/>
                <w:lang w:val="es-EC"/>
              </w:rPr>
            </w:pPr>
            <w:r w:rsidRPr="00F75EEB">
              <w:rPr>
                <w:rFonts w:ascii="Arial" w:hAnsi="Arial"/>
                <w:b w:val="0"/>
                <w:lang w:val="es-EC"/>
              </w:rPr>
              <w:t>533456CPE</w:t>
            </w:r>
          </w:p>
        </w:tc>
        <w:tc>
          <w:tcPr>
            <w:tcW w:w="2268" w:type="dxa"/>
            <w:shd w:val="clear" w:color="auto" w:fill="auto"/>
          </w:tcPr>
          <w:p w14:paraId="5A49BDC6" w14:textId="61CD42C3" w:rsidR="00677873" w:rsidRPr="00F75EEB" w:rsidRDefault="00677873" w:rsidP="00D10953">
            <w:pPr>
              <w:pStyle w:val="Standard"/>
              <w:spacing w:line="276" w:lineRule="auto"/>
              <w:jc w:val="center"/>
              <w:rPr>
                <w:rFonts w:ascii="Arial" w:hAnsi="Arial"/>
                <w:b w:val="0"/>
                <w:lang w:val="es-EC"/>
              </w:rPr>
            </w:pPr>
            <w:r w:rsidRPr="00F75EEB">
              <w:rPr>
                <w:rFonts w:ascii="Arial" w:hAnsi="Arial"/>
                <w:b w:val="0"/>
                <w:lang w:val="es-EC"/>
              </w:rPr>
              <w:t>$</w:t>
            </w:r>
            <w:r w:rsidR="0053598F">
              <w:rPr>
                <w:rFonts w:ascii="Arial" w:hAnsi="Arial"/>
                <w:b w:val="0"/>
                <w:lang w:val="es-EC"/>
              </w:rPr>
              <w:t>2</w:t>
            </w:r>
            <w:r w:rsidRPr="00F75EEB">
              <w:rPr>
                <w:rFonts w:ascii="Arial" w:hAnsi="Arial"/>
                <w:b w:val="0"/>
                <w:lang w:val="es-EC"/>
              </w:rPr>
              <w:t>00,00</w:t>
            </w:r>
          </w:p>
        </w:tc>
      </w:tr>
    </w:tbl>
    <w:p w14:paraId="2532BA6A" w14:textId="77777777" w:rsidR="00677873" w:rsidRDefault="00677873" w:rsidP="00677873">
      <w:pPr>
        <w:pStyle w:val="Standard"/>
        <w:spacing w:line="276" w:lineRule="auto"/>
        <w:ind w:left="432"/>
        <w:jc w:val="both"/>
        <w:rPr>
          <w:rFonts w:ascii="Arial" w:hAnsi="Arial"/>
          <w:b w:val="0"/>
          <w:lang w:val="es-EC"/>
        </w:rPr>
      </w:pPr>
    </w:p>
    <w:p w14:paraId="26264595" w14:textId="77777777" w:rsidR="00677873" w:rsidRDefault="00677873" w:rsidP="00677873">
      <w:pPr>
        <w:pStyle w:val="Standard"/>
        <w:spacing w:line="276" w:lineRule="auto"/>
        <w:ind w:left="432"/>
        <w:jc w:val="both"/>
        <w:rPr>
          <w:rFonts w:ascii="Arial" w:hAnsi="Arial"/>
          <w:b w:val="0"/>
          <w:lang w:val="es-EC"/>
        </w:rPr>
      </w:pPr>
    </w:p>
    <w:p w14:paraId="02BD1430" w14:textId="77777777" w:rsidR="00FA709C" w:rsidRDefault="00FA709C" w:rsidP="00677873">
      <w:pPr>
        <w:pStyle w:val="Standard"/>
        <w:spacing w:line="276" w:lineRule="auto"/>
        <w:ind w:left="432"/>
        <w:jc w:val="both"/>
        <w:rPr>
          <w:rFonts w:ascii="Arial" w:hAnsi="Arial"/>
          <w:b w:val="0"/>
          <w:lang w:val="es-EC"/>
        </w:rPr>
      </w:pPr>
    </w:p>
    <w:p w14:paraId="25482D23" w14:textId="77777777" w:rsidR="00677873" w:rsidRDefault="00677873" w:rsidP="00677873">
      <w:pPr>
        <w:pStyle w:val="Standard"/>
        <w:spacing w:line="276" w:lineRule="auto"/>
        <w:jc w:val="both"/>
        <w:rPr>
          <w:rFonts w:ascii="Arial" w:hAnsi="Arial"/>
          <w:b w:val="0"/>
          <w:lang w:val="es-EC"/>
        </w:rPr>
      </w:pPr>
    </w:p>
    <w:p w14:paraId="5CF8608B" w14:textId="61C8E5CD" w:rsidR="00677873" w:rsidRPr="003E603A" w:rsidRDefault="00677873" w:rsidP="00895363">
      <w:pPr>
        <w:pStyle w:val="Standard"/>
        <w:numPr>
          <w:ilvl w:val="0"/>
          <w:numId w:val="12"/>
        </w:numPr>
        <w:spacing w:line="276" w:lineRule="auto"/>
        <w:ind w:left="360"/>
        <w:jc w:val="both"/>
        <w:rPr>
          <w:rFonts w:ascii="Arial" w:hAnsi="Arial"/>
          <w:b w:val="0"/>
          <w:lang w:val="es-EC"/>
        </w:rPr>
      </w:pPr>
      <w:r w:rsidRPr="003E603A">
        <w:rPr>
          <w:rFonts w:ascii="Arial" w:hAnsi="Arial"/>
          <w:b w:val="0"/>
          <w:lang w:val="es-EC"/>
        </w:rPr>
        <w:t xml:space="preserve">En este medio de pago </w:t>
      </w:r>
      <w:r w:rsidR="00D24572" w:rsidRPr="003E603A">
        <w:rPr>
          <w:rFonts w:ascii="Arial" w:hAnsi="Arial"/>
          <w:b w:val="0"/>
          <w:lang w:val="es-EC"/>
        </w:rPr>
        <w:t xml:space="preserve">permitirá la </w:t>
      </w:r>
      <w:r w:rsidR="00D24572" w:rsidRPr="005E7B6F">
        <w:rPr>
          <w:rFonts w:ascii="Arial" w:hAnsi="Arial"/>
          <w:b w:val="0"/>
          <w:highlight w:val="yellow"/>
          <w:lang w:val="es-EC"/>
        </w:rPr>
        <w:t>recaudación parcial</w:t>
      </w:r>
      <w:r w:rsidR="00D24572" w:rsidRPr="003E603A">
        <w:rPr>
          <w:rFonts w:ascii="Arial" w:hAnsi="Arial"/>
          <w:b w:val="0"/>
          <w:lang w:val="es-EC"/>
        </w:rPr>
        <w:t xml:space="preserve">, teniendo en cuenta que el monto máximo diario </w:t>
      </w:r>
      <w:r w:rsidR="003E603A">
        <w:rPr>
          <w:rFonts w:ascii="Arial" w:hAnsi="Arial"/>
          <w:b w:val="0"/>
          <w:lang w:val="es-EC"/>
        </w:rPr>
        <w:t xml:space="preserve">de recaudación </w:t>
      </w:r>
      <w:r w:rsidR="00D24572" w:rsidRPr="003E603A">
        <w:rPr>
          <w:rFonts w:ascii="Arial" w:hAnsi="Arial"/>
          <w:b w:val="0"/>
          <w:lang w:val="es-EC"/>
        </w:rPr>
        <w:t xml:space="preserve">es $1.500 </w:t>
      </w:r>
      <w:r w:rsidR="003E603A" w:rsidRPr="003E603A">
        <w:rPr>
          <w:rFonts w:ascii="Arial" w:hAnsi="Arial"/>
          <w:b w:val="0"/>
          <w:lang w:val="es-EC"/>
        </w:rPr>
        <w:t xml:space="preserve">con un cupo máximo por transacción de </w:t>
      </w:r>
      <w:r w:rsidR="003E603A">
        <w:rPr>
          <w:rFonts w:ascii="Arial" w:hAnsi="Arial"/>
          <w:b w:val="0"/>
          <w:lang w:val="es-EC"/>
        </w:rPr>
        <w:t>$</w:t>
      </w:r>
      <w:r w:rsidR="003E603A" w:rsidRPr="003E603A">
        <w:rPr>
          <w:rFonts w:ascii="Arial" w:hAnsi="Arial"/>
          <w:b w:val="0"/>
          <w:lang w:val="es-EC"/>
        </w:rPr>
        <w:t>300.</w:t>
      </w:r>
    </w:p>
    <w:p w14:paraId="532B2AB8" w14:textId="77777777" w:rsidR="00132EAC" w:rsidRDefault="00132EAC" w:rsidP="00132EAC">
      <w:pPr>
        <w:pStyle w:val="Standard"/>
        <w:spacing w:line="276" w:lineRule="auto"/>
        <w:jc w:val="both"/>
        <w:rPr>
          <w:rFonts w:ascii="Arial" w:hAnsi="Arial"/>
          <w:bCs/>
          <w:lang w:val="es-EC"/>
        </w:rPr>
      </w:pPr>
    </w:p>
    <w:p w14:paraId="794EE2C2" w14:textId="58A86FE1" w:rsidR="00132EAC" w:rsidRPr="0077338D" w:rsidRDefault="00132EAC" w:rsidP="003D3CE0">
      <w:pPr>
        <w:pStyle w:val="Ttulo3"/>
        <w:rPr>
          <w:bCs/>
          <w:lang w:val="es-EC"/>
        </w:rPr>
      </w:pPr>
      <w:bookmarkStart w:id="55" w:name="_Toc141947786"/>
      <w:r w:rsidRPr="0077338D">
        <w:rPr>
          <w:bCs/>
          <w:lang w:val="es-EC"/>
        </w:rPr>
        <w:t>Condiciones Generales</w:t>
      </w:r>
      <w:r w:rsidR="004C1DDF">
        <w:rPr>
          <w:bCs/>
          <w:lang w:val="es-EC"/>
        </w:rPr>
        <w:t xml:space="preserve"> (aplica a todos los canales de recaudación)</w:t>
      </w:r>
      <w:r w:rsidRPr="0077338D">
        <w:rPr>
          <w:bCs/>
          <w:lang w:val="es-EC"/>
        </w:rPr>
        <w:t>:</w:t>
      </w:r>
      <w:bookmarkEnd w:id="55"/>
    </w:p>
    <w:p w14:paraId="625E34C5" w14:textId="77777777" w:rsidR="00132EAC" w:rsidRDefault="00132EAC" w:rsidP="00132EAC">
      <w:pPr>
        <w:pStyle w:val="Standard"/>
        <w:spacing w:line="276" w:lineRule="auto"/>
        <w:jc w:val="both"/>
        <w:rPr>
          <w:rFonts w:ascii="Arial" w:hAnsi="Arial"/>
          <w:b w:val="0"/>
          <w:lang w:val="es-EC"/>
        </w:rPr>
      </w:pPr>
    </w:p>
    <w:p w14:paraId="531B52FD" w14:textId="77777777" w:rsidR="00132EAC" w:rsidRPr="00E914FC" w:rsidRDefault="00132EAC" w:rsidP="00132EAC">
      <w:pPr>
        <w:pStyle w:val="Standard"/>
        <w:numPr>
          <w:ilvl w:val="0"/>
          <w:numId w:val="10"/>
        </w:numPr>
        <w:spacing w:line="276" w:lineRule="auto"/>
        <w:ind w:left="360"/>
        <w:jc w:val="both"/>
        <w:rPr>
          <w:rFonts w:ascii="Arial" w:hAnsi="Arial"/>
          <w:b w:val="0"/>
          <w:highlight w:val="yellow"/>
          <w:lang w:val="es-EC"/>
        </w:rPr>
      </w:pPr>
      <w:r w:rsidRPr="00E914FC">
        <w:rPr>
          <w:rFonts w:ascii="Arial" w:hAnsi="Arial"/>
          <w:b w:val="0"/>
          <w:highlight w:val="yellow"/>
          <w:lang w:val="es-EC"/>
        </w:rPr>
        <w:t xml:space="preserve">El usuario podrá cancelar el valor total o </w:t>
      </w:r>
      <w:commentRangeStart w:id="56"/>
      <w:commentRangeStart w:id="57"/>
      <w:r w:rsidRPr="00E914FC">
        <w:rPr>
          <w:rFonts w:ascii="Arial" w:hAnsi="Arial"/>
          <w:b w:val="0"/>
          <w:highlight w:val="yellow"/>
          <w:lang w:val="es-EC"/>
        </w:rPr>
        <w:t>parcial</w:t>
      </w:r>
      <w:commentRangeEnd w:id="56"/>
      <w:r w:rsidR="00E97517">
        <w:rPr>
          <w:rStyle w:val="Refdecomentario"/>
          <w:rFonts w:eastAsia="Times New Roman"/>
        </w:rPr>
        <w:commentReference w:id="56"/>
      </w:r>
      <w:commentRangeEnd w:id="57"/>
      <w:r w:rsidR="00A33C68">
        <w:rPr>
          <w:rStyle w:val="Refdecomentario"/>
          <w:rFonts w:eastAsia="Times New Roman"/>
        </w:rPr>
        <w:commentReference w:id="57"/>
      </w:r>
      <w:r w:rsidRPr="00E914FC">
        <w:rPr>
          <w:rFonts w:ascii="Arial" w:hAnsi="Arial"/>
          <w:b w:val="0"/>
          <w:highlight w:val="yellow"/>
          <w:lang w:val="es-EC"/>
        </w:rPr>
        <w:t xml:space="preserve"> del monto presentado.</w:t>
      </w:r>
    </w:p>
    <w:p w14:paraId="288FC666" w14:textId="21EF5896" w:rsidR="00D82CBE" w:rsidRPr="00E914FC" w:rsidRDefault="00D82CBE" w:rsidP="00132EAC">
      <w:pPr>
        <w:pStyle w:val="Standard"/>
        <w:numPr>
          <w:ilvl w:val="0"/>
          <w:numId w:val="10"/>
        </w:numPr>
        <w:spacing w:line="276" w:lineRule="auto"/>
        <w:ind w:left="360"/>
        <w:jc w:val="both"/>
        <w:rPr>
          <w:rFonts w:ascii="Arial" w:hAnsi="Arial"/>
          <w:b w:val="0"/>
          <w:highlight w:val="yellow"/>
          <w:lang w:val="es-EC"/>
        </w:rPr>
      </w:pPr>
      <w:r w:rsidRPr="00E914FC">
        <w:rPr>
          <w:rFonts w:ascii="Arial" w:hAnsi="Arial"/>
          <w:b w:val="0"/>
          <w:highlight w:val="yellow"/>
          <w:lang w:val="es-EC"/>
        </w:rPr>
        <w:t>El va</w:t>
      </w:r>
      <w:r w:rsidR="00A64107" w:rsidRPr="00E914FC">
        <w:rPr>
          <w:rFonts w:ascii="Arial" w:hAnsi="Arial"/>
          <w:b w:val="0"/>
          <w:highlight w:val="yellow"/>
          <w:lang w:val="es-EC"/>
        </w:rPr>
        <w:t xml:space="preserve">lor mínimo de recaudación será el monto correspondiente a </w:t>
      </w:r>
      <w:r w:rsidR="00177774" w:rsidRPr="00E914FC">
        <w:rPr>
          <w:rFonts w:ascii="Arial" w:hAnsi="Arial"/>
          <w:b w:val="0"/>
          <w:highlight w:val="yellow"/>
          <w:lang w:val="es-EC"/>
        </w:rPr>
        <w:t xml:space="preserve">la </w:t>
      </w:r>
      <w:r w:rsidR="00A64107" w:rsidRPr="00E914FC">
        <w:rPr>
          <w:rFonts w:ascii="Arial" w:hAnsi="Arial"/>
          <w:b w:val="0"/>
          <w:highlight w:val="yellow"/>
          <w:lang w:val="es-EC"/>
        </w:rPr>
        <w:t>cuota</w:t>
      </w:r>
      <w:r w:rsidR="008A6778" w:rsidRPr="00E914FC">
        <w:rPr>
          <w:rFonts w:ascii="Arial" w:hAnsi="Arial"/>
          <w:b w:val="0"/>
          <w:highlight w:val="yellow"/>
          <w:lang w:val="es-EC"/>
        </w:rPr>
        <w:t xml:space="preserve"> más</w:t>
      </w:r>
      <w:r w:rsidR="00177774" w:rsidRPr="00E914FC">
        <w:rPr>
          <w:rFonts w:ascii="Arial" w:hAnsi="Arial"/>
          <w:b w:val="0"/>
          <w:highlight w:val="yellow"/>
          <w:lang w:val="es-EC"/>
        </w:rPr>
        <w:t xml:space="preserve"> antigua</w:t>
      </w:r>
      <w:r w:rsidR="00A64107" w:rsidRPr="00E914FC">
        <w:rPr>
          <w:rFonts w:ascii="Arial" w:hAnsi="Arial"/>
          <w:b w:val="0"/>
          <w:highlight w:val="yellow"/>
          <w:lang w:val="es-EC"/>
        </w:rPr>
        <w:t>.</w:t>
      </w:r>
    </w:p>
    <w:p w14:paraId="5A4BA38D" w14:textId="62AB014A" w:rsidR="00132EAC" w:rsidRPr="00E914FC" w:rsidRDefault="00132EAC" w:rsidP="00132EAC">
      <w:pPr>
        <w:pStyle w:val="Standard"/>
        <w:numPr>
          <w:ilvl w:val="0"/>
          <w:numId w:val="10"/>
        </w:numPr>
        <w:spacing w:line="276" w:lineRule="auto"/>
        <w:ind w:left="360"/>
        <w:jc w:val="both"/>
        <w:rPr>
          <w:rFonts w:ascii="Arial" w:hAnsi="Arial"/>
          <w:b w:val="0"/>
          <w:highlight w:val="yellow"/>
          <w:lang w:val="es-EC"/>
        </w:rPr>
      </w:pPr>
      <w:r w:rsidRPr="00E914FC">
        <w:rPr>
          <w:rFonts w:ascii="Arial" w:hAnsi="Arial"/>
          <w:b w:val="0"/>
          <w:highlight w:val="yellow"/>
          <w:lang w:val="es-EC"/>
        </w:rPr>
        <w:t>El pago realizado deberá aplicarse sobre la</w:t>
      </w:r>
      <w:commentRangeStart w:id="58"/>
      <w:commentRangeStart w:id="59"/>
      <w:commentRangeEnd w:id="58"/>
      <w:r w:rsidR="00E97517">
        <w:rPr>
          <w:rStyle w:val="Refdecomentario"/>
          <w:rFonts w:eastAsia="Times New Roman"/>
        </w:rPr>
        <w:commentReference w:id="58"/>
      </w:r>
      <w:commentRangeEnd w:id="59"/>
      <w:r w:rsidR="00A33C68">
        <w:rPr>
          <w:rStyle w:val="Refdecomentario"/>
          <w:rFonts w:eastAsia="Times New Roman"/>
        </w:rPr>
        <w:commentReference w:id="59"/>
      </w:r>
      <w:r w:rsidR="00177774" w:rsidRPr="00E914FC">
        <w:rPr>
          <w:rFonts w:ascii="Arial" w:hAnsi="Arial"/>
          <w:b w:val="0"/>
          <w:highlight w:val="yellow"/>
          <w:lang w:val="es-EC"/>
        </w:rPr>
        <w:t xml:space="preserve"> cuota</w:t>
      </w:r>
      <w:r w:rsidRPr="00E914FC">
        <w:rPr>
          <w:rFonts w:ascii="Arial" w:hAnsi="Arial"/>
          <w:b w:val="0"/>
          <w:highlight w:val="yellow"/>
          <w:lang w:val="es-EC"/>
        </w:rPr>
        <w:t xml:space="preserve"> con mayor antigüedad.</w:t>
      </w:r>
    </w:p>
    <w:p w14:paraId="22CE4ACA" w14:textId="167809B4" w:rsidR="00132EAC" w:rsidRPr="008A59FA" w:rsidRDefault="00521C31" w:rsidP="00132EAC">
      <w:pPr>
        <w:pStyle w:val="Standard"/>
        <w:numPr>
          <w:ilvl w:val="0"/>
          <w:numId w:val="10"/>
        </w:numPr>
        <w:spacing w:line="276" w:lineRule="auto"/>
        <w:ind w:left="360"/>
        <w:jc w:val="both"/>
        <w:rPr>
          <w:rFonts w:ascii="Arial" w:hAnsi="Arial"/>
          <w:b w:val="0"/>
          <w:lang w:val="es-EC"/>
        </w:rPr>
      </w:pPr>
      <w:r w:rsidRPr="008A6778">
        <w:rPr>
          <w:rFonts w:ascii="Arial" w:hAnsi="Arial"/>
          <w:b w:val="0"/>
          <w:lang w:val="es-EC"/>
        </w:rPr>
        <w:t>En</w:t>
      </w:r>
      <w:r>
        <w:rPr>
          <w:rFonts w:ascii="Arial" w:hAnsi="Arial"/>
          <w:b w:val="0"/>
          <w:lang w:val="es-EC"/>
        </w:rPr>
        <w:t xml:space="preserve"> los canales 24online y 24móvil </w:t>
      </w:r>
      <w:r w:rsidR="002A35AC">
        <w:rPr>
          <w:rFonts w:ascii="Arial" w:hAnsi="Arial"/>
          <w:b w:val="0"/>
          <w:lang w:val="es-EC"/>
        </w:rPr>
        <w:t>no se permitirá realizar el pago de más de una línea o cuota a la vez</w:t>
      </w:r>
      <w:r w:rsidR="006147FE">
        <w:rPr>
          <w:rFonts w:ascii="Arial" w:hAnsi="Arial"/>
          <w:b w:val="0"/>
          <w:lang w:val="es-EC"/>
        </w:rPr>
        <w:t>.</w:t>
      </w:r>
    </w:p>
    <w:p w14:paraId="5F17F6CE" w14:textId="77777777" w:rsidR="00132EAC"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 xml:space="preserve">Los pagos podrán ser en efectivo, cheques de banco, cheques certificados de otras instituciones financieras, débitos a cuentas corrientes o de ahorro del banco y </w:t>
      </w:r>
      <w:commentRangeStart w:id="60"/>
      <w:commentRangeStart w:id="61"/>
      <w:r w:rsidRPr="005E7B6F">
        <w:rPr>
          <w:rFonts w:ascii="Arial" w:hAnsi="Arial"/>
          <w:b w:val="0"/>
          <w:highlight w:val="yellow"/>
          <w:lang w:val="es-EC"/>
        </w:rPr>
        <w:t xml:space="preserve">pagos con tarjetas de crédito </w:t>
      </w:r>
      <w:commentRangeEnd w:id="60"/>
      <w:r w:rsidR="00E97517">
        <w:rPr>
          <w:rStyle w:val="Refdecomentario"/>
          <w:rFonts w:eastAsia="Times New Roman"/>
        </w:rPr>
        <w:commentReference w:id="60"/>
      </w:r>
      <w:commentRangeEnd w:id="61"/>
      <w:r w:rsidR="00167E7A">
        <w:rPr>
          <w:rStyle w:val="Refdecomentario"/>
          <w:rFonts w:eastAsia="Times New Roman"/>
        </w:rPr>
        <w:commentReference w:id="61"/>
      </w:r>
      <w:r w:rsidRPr="005E7B6F">
        <w:rPr>
          <w:rFonts w:ascii="Arial" w:hAnsi="Arial"/>
          <w:b w:val="0"/>
          <w:highlight w:val="yellow"/>
          <w:lang w:val="es-EC"/>
        </w:rPr>
        <w:t>emitidas por el banco</w:t>
      </w:r>
      <w:r>
        <w:rPr>
          <w:rFonts w:ascii="Arial" w:hAnsi="Arial"/>
          <w:b w:val="0"/>
          <w:lang w:val="es-EC"/>
        </w:rPr>
        <w:t>.</w:t>
      </w:r>
    </w:p>
    <w:p w14:paraId="35642B5B" w14:textId="77777777" w:rsidR="00132EAC"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El costo de la transacción es asumido por el cliente.</w:t>
      </w:r>
    </w:p>
    <w:p w14:paraId="5EE018D3" w14:textId="77777777" w:rsidR="00132EAC" w:rsidRPr="00FB6B21"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Aplicado el pago se deberá generar un comprobante que contenga mínimo la siguiente información:</w:t>
      </w:r>
    </w:p>
    <w:p w14:paraId="56253D87"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Cédula de identidad del cliente JBG.</w:t>
      </w:r>
    </w:p>
    <w:p w14:paraId="6DB64CF1"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Nombre del cliente JBG.</w:t>
      </w:r>
    </w:p>
    <w:p w14:paraId="05B29EC8"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Número de contrato afectado.</w:t>
      </w:r>
    </w:p>
    <w:p w14:paraId="3082216B"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Valor recaudado.</w:t>
      </w:r>
    </w:p>
    <w:p w14:paraId="0B48D9A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Fecha y hora.</w:t>
      </w:r>
    </w:p>
    <w:p w14:paraId="04D2454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de referencia de la transacción.</w:t>
      </w:r>
    </w:p>
    <w:p w14:paraId="11B80FA2" w14:textId="0475226E"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Secuencial JBG</w:t>
      </w:r>
      <w:r w:rsidR="00F61511">
        <w:rPr>
          <w:rFonts w:ascii="Arial" w:hAnsi="Arial"/>
          <w:b w:val="0"/>
          <w:lang w:val="es-EC"/>
        </w:rPr>
        <w:t xml:space="preserve"> (excepto CNB).</w:t>
      </w:r>
    </w:p>
    <w:p w14:paraId="60DF806E" w14:textId="77777777" w:rsidR="00132EAC" w:rsidRDefault="00132EAC" w:rsidP="00FB6B21">
      <w:pPr>
        <w:pStyle w:val="Standard"/>
        <w:spacing w:line="276" w:lineRule="auto"/>
        <w:jc w:val="both"/>
        <w:rPr>
          <w:rFonts w:ascii="Arial" w:hAnsi="Arial"/>
          <w:b w:val="0"/>
          <w:lang w:val="es-EC"/>
        </w:rPr>
      </w:pPr>
    </w:p>
    <w:p w14:paraId="2489B909" w14:textId="20CBA43D" w:rsidR="008217DD" w:rsidRPr="00390F86" w:rsidRDefault="002A182F" w:rsidP="00390F86">
      <w:pPr>
        <w:pStyle w:val="Ttulo3"/>
        <w:rPr>
          <w:lang w:val="es-EC"/>
        </w:rPr>
      </w:pPr>
      <w:bookmarkStart w:id="62" w:name="_Toc141947787"/>
      <w:r>
        <w:rPr>
          <w:lang w:val="es-EC"/>
        </w:rPr>
        <w:t>Registro de la recaudación</w:t>
      </w:r>
      <w:r w:rsidR="00456ED0" w:rsidRPr="00390F86">
        <w:rPr>
          <w:lang w:val="es-EC"/>
        </w:rPr>
        <w:t xml:space="preserve">: </w:t>
      </w:r>
      <w:r w:rsidR="004950D3" w:rsidRPr="00390F86">
        <w:rPr>
          <w:lang w:val="es-EC"/>
        </w:rPr>
        <w:t xml:space="preserve">Canales Virtuales, </w:t>
      </w:r>
      <w:r w:rsidR="000000D3">
        <w:rPr>
          <w:lang w:val="es-EC"/>
        </w:rPr>
        <w:t>CNB</w:t>
      </w:r>
      <w:r w:rsidR="009500A5" w:rsidRPr="00390F86">
        <w:rPr>
          <w:lang w:val="es-EC"/>
        </w:rPr>
        <w:t xml:space="preserve"> y V</w:t>
      </w:r>
      <w:r w:rsidR="004278FB" w:rsidRPr="00390F86">
        <w:rPr>
          <w:lang w:val="es-EC"/>
        </w:rPr>
        <w:t>entanillas del</w:t>
      </w:r>
      <w:r w:rsidR="004C31D7" w:rsidRPr="00390F86">
        <w:rPr>
          <w:lang w:val="es-EC"/>
        </w:rPr>
        <w:t xml:space="preserve"> banco (Clientes registrados)</w:t>
      </w:r>
      <w:bookmarkEnd w:id="62"/>
    </w:p>
    <w:p w14:paraId="6CC56B66" w14:textId="77777777" w:rsidR="005D1B78" w:rsidRDefault="005D1B78" w:rsidP="00D43E75">
      <w:pPr>
        <w:rPr>
          <w:lang w:val="es-EC"/>
        </w:rPr>
      </w:pPr>
    </w:p>
    <w:p w14:paraId="6CB60989" w14:textId="77777777" w:rsidR="005D1B78" w:rsidRPr="006433A2" w:rsidRDefault="005D1B78" w:rsidP="002A182F">
      <w:pPr>
        <w:ind w:left="720"/>
        <w:jc w:val="both"/>
        <w:rPr>
          <w:rFonts w:ascii="Arial" w:eastAsia="Arial Bold" w:hAnsi="Arial"/>
          <w:lang w:val="es-EC"/>
        </w:rPr>
      </w:pPr>
      <w:r w:rsidRPr="006433A2">
        <w:rPr>
          <w:rFonts w:ascii="Arial" w:eastAsia="Arial Bold" w:hAnsi="Arial"/>
          <w:lang w:val="es-EC"/>
        </w:rPr>
        <w:t>Se requiere:</w:t>
      </w:r>
    </w:p>
    <w:p w14:paraId="74A30F91" w14:textId="77777777" w:rsidR="004278FB" w:rsidRPr="006433A2" w:rsidRDefault="004278FB" w:rsidP="002A182F">
      <w:pPr>
        <w:ind w:left="720"/>
        <w:jc w:val="both"/>
        <w:rPr>
          <w:rFonts w:ascii="Arial" w:eastAsia="Arial Bold" w:hAnsi="Arial"/>
          <w:b w:val="0"/>
          <w:lang w:val="es-EC"/>
        </w:rPr>
      </w:pPr>
    </w:p>
    <w:p w14:paraId="5416202C" w14:textId="77777777" w:rsidR="00E73CEE" w:rsidRDefault="006433A2" w:rsidP="002A182F">
      <w:pPr>
        <w:ind w:left="720"/>
        <w:jc w:val="both"/>
        <w:rPr>
          <w:rFonts w:ascii="Arial" w:eastAsia="Arial Bold" w:hAnsi="Arial"/>
          <w:b w:val="0"/>
          <w:lang w:val="es-EC"/>
        </w:rPr>
      </w:pPr>
      <w:r w:rsidRPr="002A182F">
        <w:rPr>
          <w:rFonts w:ascii="Arial" w:eastAsia="Arial Bold" w:hAnsi="Arial"/>
          <w:lang w:val="es-EC"/>
        </w:rPr>
        <w:t>Bancos</w:t>
      </w:r>
      <w:r w:rsidRPr="002A182F">
        <w:rPr>
          <w:rFonts w:ascii="Arial" w:eastAsia="Arial Bold" w:hAnsi="Arial"/>
          <w:b w:val="0"/>
          <w:lang w:val="es-EC"/>
        </w:rPr>
        <w:t>:</w:t>
      </w:r>
      <w:r w:rsidR="009500A5" w:rsidRPr="002A182F">
        <w:rPr>
          <w:rFonts w:ascii="Arial" w:eastAsia="Arial Bold" w:hAnsi="Arial"/>
          <w:b w:val="0"/>
          <w:lang w:val="es-EC"/>
        </w:rPr>
        <w:t xml:space="preserve"> </w:t>
      </w:r>
    </w:p>
    <w:p w14:paraId="2E993213" w14:textId="3FC5D8E6" w:rsidR="009500A5" w:rsidRPr="00E97517" w:rsidRDefault="00220854" w:rsidP="00E73CEE">
      <w:pPr>
        <w:pStyle w:val="Prrafodelista"/>
        <w:numPr>
          <w:ilvl w:val="0"/>
          <w:numId w:val="9"/>
        </w:numPr>
        <w:jc w:val="both"/>
        <w:rPr>
          <w:rFonts w:ascii="Arial" w:hAnsi="Arial"/>
          <w:b w:val="0"/>
          <w:lang w:val="es-EC"/>
        </w:rPr>
      </w:pPr>
      <w:r w:rsidRPr="00E97517">
        <w:rPr>
          <w:rFonts w:ascii="Arial" w:eastAsia="Arial Bold" w:hAnsi="Arial"/>
          <w:b w:val="0"/>
          <w:lang w:val="es-EC"/>
        </w:rPr>
        <w:t xml:space="preserve">En la plataforma del banco </w:t>
      </w:r>
      <w:r w:rsidR="00247D7A" w:rsidRPr="00E97517">
        <w:rPr>
          <w:rFonts w:ascii="Arial" w:eastAsia="Arial Bold" w:hAnsi="Arial"/>
          <w:b w:val="0"/>
          <w:lang w:val="es-EC"/>
        </w:rPr>
        <w:t xml:space="preserve">y en el estado de cuenta de la recaudación </w:t>
      </w:r>
      <w:r w:rsidRPr="00E97517">
        <w:rPr>
          <w:rFonts w:ascii="Arial" w:eastAsia="Arial Bold" w:hAnsi="Arial"/>
          <w:b w:val="0"/>
          <w:lang w:val="es-EC"/>
        </w:rPr>
        <w:t>se deber</w:t>
      </w:r>
      <w:r w:rsidR="00FE437C" w:rsidRPr="00E97517">
        <w:rPr>
          <w:rFonts w:ascii="Arial" w:eastAsia="Arial Bold" w:hAnsi="Arial"/>
          <w:b w:val="0"/>
          <w:lang w:val="es-EC"/>
        </w:rPr>
        <w:t>á identificar el canal de pago</w:t>
      </w:r>
      <w:r w:rsidR="009500A5" w:rsidRPr="00E97517">
        <w:rPr>
          <w:rFonts w:ascii="Arial" w:eastAsia="Arial Bold" w:hAnsi="Arial"/>
          <w:b w:val="0"/>
          <w:lang w:val="es-EC"/>
        </w:rPr>
        <w:t xml:space="preserve"> (</w:t>
      </w:r>
      <w:r w:rsidR="009500A5" w:rsidRPr="00E97517">
        <w:rPr>
          <w:rFonts w:ascii="Arial" w:hAnsi="Arial"/>
          <w:lang w:val="es-EC"/>
        </w:rPr>
        <w:t>Canales Virtuales, Banco barriales y Ventanillas del banco)</w:t>
      </w:r>
      <w:r w:rsidR="00FE437C" w:rsidRPr="00E97517">
        <w:rPr>
          <w:rFonts w:ascii="Arial" w:hAnsi="Arial"/>
          <w:b w:val="0"/>
          <w:lang w:val="es-EC"/>
        </w:rPr>
        <w:t>.</w:t>
      </w:r>
    </w:p>
    <w:p w14:paraId="4622DB3E" w14:textId="3F1CF3DB" w:rsidR="00FE437C" w:rsidRPr="00E97517" w:rsidRDefault="00E73CEE" w:rsidP="00FA171E">
      <w:pPr>
        <w:pStyle w:val="Prrafodelista"/>
        <w:numPr>
          <w:ilvl w:val="0"/>
          <w:numId w:val="9"/>
        </w:numPr>
        <w:jc w:val="both"/>
        <w:rPr>
          <w:rFonts w:ascii="Arial" w:hAnsi="Arial"/>
          <w:b w:val="0"/>
          <w:bCs/>
          <w:lang w:val="es-ES_tradnl"/>
        </w:rPr>
      </w:pPr>
      <w:r w:rsidRPr="00E97517">
        <w:rPr>
          <w:rFonts w:ascii="Arial" w:hAnsi="Arial"/>
          <w:b w:val="0"/>
          <w:bCs/>
          <w:color w:val="000000"/>
          <w:shd w:val="clear" w:color="auto" w:fill="FFFFFF"/>
          <w:lang w:val="es-EC"/>
        </w:rPr>
        <w:t>En</w:t>
      </w:r>
      <w:r w:rsidRPr="00E97517">
        <w:rPr>
          <w:rFonts w:ascii="Arial" w:hAnsi="Arial"/>
          <w:b w:val="0"/>
          <w:bCs/>
          <w:color w:val="000000"/>
          <w:shd w:val="clear" w:color="auto" w:fill="FFFFFF"/>
          <w:lang w:val="es-ES_tradnl"/>
        </w:rPr>
        <w:t xml:space="preserve"> el estado de cuenta que genere el banco se agregue un campo para identificar a que dependencia pertenece el depósito.</w:t>
      </w:r>
    </w:p>
    <w:p w14:paraId="73430708" w14:textId="257ECF1D" w:rsidR="00FA171E" w:rsidRPr="00670798" w:rsidDel="00273A77" w:rsidRDefault="00FA171E" w:rsidP="00FA171E">
      <w:pPr>
        <w:pStyle w:val="Prrafodelista"/>
        <w:numPr>
          <w:ilvl w:val="0"/>
          <w:numId w:val="9"/>
        </w:numPr>
        <w:jc w:val="both"/>
        <w:rPr>
          <w:del w:id="63" w:author="Paola Elena" w:date="2023-08-28T15:29:00Z"/>
          <w:rFonts w:ascii="Arial" w:hAnsi="Arial"/>
          <w:b w:val="0"/>
          <w:bCs/>
          <w:highlight w:val="yellow"/>
          <w:lang w:val="es-ES_tradnl"/>
        </w:rPr>
      </w:pPr>
      <w:del w:id="64" w:author="Paola Elena" w:date="2023-08-28T15:29:00Z">
        <w:r w:rsidRPr="00C72678" w:rsidDel="00273A77">
          <w:rPr>
            <w:rFonts w:ascii="Arial" w:hAnsi="Arial"/>
            <w:b w:val="0"/>
            <w:bCs/>
            <w:color w:val="FF0000"/>
            <w:highlight w:val="yellow"/>
            <w:shd w:val="clear" w:color="auto" w:fill="FFFFFF"/>
            <w:lang w:val="es-ES_tradnl"/>
          </w:rPr>
          <w:delText xml:space="preserve">Se requiere que el banco envíe </w:delText>
        </w:r>
        <w:r w:rsidR="006B55FC" w:rsidRPr="00C72678" w:rsidDel="00273A77">
          <w:rPr>
            <w:rFonts w:ascii="Arial" w:hAnsi="Arial"/>
            <w:b w:val="0"/>
            <w:bCs/>
            <w:color w:val="FF0000"/>
            <w:highlight w:val="yellow"/>
            <w:shd w:val="clear" w:color="auto" w:fill="FFFFFF"/>
            <w:lang w:val="es-ES_tradnl"/>
          </w:rPr>
          <w:delText xml:space="preserve">una </w:delText>
        </w:r>
        <w:commentRangeStart w:id="65"/>
        <w:commentRangeStart w:id="66"/>
        <w:r w:rsidR="006B55FC" w:rsidRPr="00C72678" w:rsidDel="00273A77">
          <w:rPr>
            <w:rFonts w:ascii="Arial" w:hAnsi="Arial"/>
            <w:b w:val="0"/>
            <w:bCs/>
            <w:color w:val="FF0000"/>
            <w:highlight w:val="yellow"/>
            <w:shd w:val="clear" w:color="auto" w:fill="FFFFFF"/>
            <w:lang w:val="es-ES_tradnl"/>
          </w:rPr>
          <w:delText>ficha</w:delText>
        </w:r>
        <w:commentRangeEnd w:id="65"/>
        <w:r w:rsidR="00E97517" w:rsidDel="00273A77">
          <w:rPr>
            <w:rStyle w:val="Refdecomentario"/>
          </w:rPr>
          <w:commentReference w:id="65"/>
        </w:r>
      </w:del>
      <w:commentRangeEnd w:id="66"/>
      <w:r w:rsidR="00273A77">
        <w:rPr>
          <w:rStyle w:val="Refdecomentario"/>
        </w:rPr>
        <w:commentReference w:id="66"/>
      </w:r>
      <w:del w:id="67" w:author="Paola Elena" w:date="2023-08-28T15:29:00Z">
        <w:r w:rsidR="006B55FC" w:rsidRPr="00C72678" w:rsidDel="00273A77">
          <w:rPr>
            <w:rFonts w:ascii="Arial" w:hAnsi="Arial"/>
            <w:b w:val="0"/>
            <w:bCs/>
            <w:color w:val="FF0000"/>
            <w:highlight w:val="yellow"/>
            <w:shd w:val="clear" w:color="auto" w:fill="FFFFFF"/>
            <w:lang w:val="es-ES_tradnl"/>
          </w:rPr>
          <w:delText xml:space="preserve"> de resumen </w:delText>
        </w:r>
        <w:r w:rsidR="00857895" w:rsidRPr="00C72678" w:rsidDel="00273A77">
          <w:rPr>
            <w:rFonts w:ascii="Arial" w:hAnsi="Arial"/>
            <w:b w:val="0"/>
            <w:bCs/>
            <w:color w:val="FF0000"/>
            <w:highlight w:val="yellow"/>
            <w:shd w:val="clear" w:color="auto" w:fill="FFFFFF"/>
            <w:lang w:val="es-ES_tradnl"/>
          </w:rPr>
          <w:delText xml:space="preserve">al final del día </w:delText>
        </w:r>
        <w:r w:rsidR="006B55FC" w:rsidRPr="00C72678" w:rsidDel="00273A77">
          <w:rPr>
            <w:rFonts w:ascii="Arial" w:hAnsi="Arial"/>
            <w:b w:val="0"/>
            <w:bCs/>
            <w:color w:val="FF0000"/>
            <w:highlight w:val="yellow"/>
            <w:shd w:val="clear" w:color="auto" w:fill="FFFFFF"/>
            <w:lang w:val="es-ES_tradnl"/>
          </w:rPr>
          <w:delText xml:space="preserve">con </w:delText>
        </w:r>
        <w:r w:rsidR="00857895" w:rsidRPr="00C72678" w:rsidDel="00273A77">
          <w:rPr>
            <w:rFonts w:ascii="Arial" w:hAnsi="Arial"/>
            <w:b w:val="0"/>
            <w:bCs/>
            <w:color w:val="FF0000"/>
            <w:highlight w:val="yellow"/>
            <w:shd w:val="clear" w:color="auto" w:fill="FFFFFF"/>
            <w:lang w:val="es-ES_tradnl"/>
          </w:rPr>
          <w:delText xml:space="preserve">una </w:delText>
        </w:r>
        <w:r w:rsidR="006B55FC" w:rsidRPr="00C72678" w:rsidDel="00273A77">
          <w:rPr>
            <w:rFonts w:ascii="Arial" w:hAnsi="Arial"/>
            <w:b w:val="0"/>
            <w:bCs/>
            <w:color w:val="FF0000"/>
            <w:highlight w:val="yellow"/>
            <w:shd w:val="clear" w:color="auto" w:fill="FFFFFF"/>
            <w:lang w:val="es-ES_tradnl"/>
          </w:rPr>
          <w:delText>sola</w:delText>
        </w:r>
        <w:r w:rsidR="00857895" w:rsidRPr="00C72678" w:rsidDel="00273A77">
          <w:rPr>
            <w:rFonts w:ascii="Arial" w:hAnsi="Arial"/>
            <w:b w:val="0"/>
            <w:bCs/>
            <w:color w:val="FF0000"/>
            <w:highlight w:val="yellow"/>
            <w:shd w:val="clear" w:color="auto" w:fill="FFFFFF"/>
            <w:lang w:val="es-ES_tradnl"/>
          </w:rPr>
          <w:delText xml:space="preserve"> </w:delText>
        </w:r>
        <w:r w:rsidR="006B55FC" w:rsidRPr="00C72678" w:rsidDel="00273A77">
          <w:rPr>
            <w:rFonts w:ascii="Arial" w:hAnsi="Arial"/>
            <w:b w:val="0"/>
            <w:bCs/>
            <w:color w:val="FF0000"/>
            <w:highlight w:val="yellow"/>
            <w:shd w:val="clear" w:color="auto" w:fill="FFFFFF"/>
            <w:lang w:val="es-ES_tradnl"/>
          </w:rPr>
          <w:delText>línea</w:delText>
        </w:r>
        <w:r w:rsidR="00857895" w:rsidRPr="00C72678" w:rsidDel="00273A77">
          <w:rPr>
            <w:rFonts w:ascii="Arial" w:hAnsi="Arial"/>
            <w:b w:val="0"/>
            <w:bCs/>
            <w:color w:val="FF0000"/>
            <w:highlight w:val="yellow"/>
            <w:shd w:val="clear" w:color="auto" w:fill="FFFFFF"/>
            <w:lang w:val="es-ES_tradnl"/>
          </w:rPr>
          <w:delText xml:space="preserve"> con el total recaudado en el día</w:delText>
        </w:r>
        <w:r w:rsidR="00857895" w:rsidRPr="00670798" w:rsidDel="00273A77">
          <w:rPr>
            <w:rFonts w:ascii="Arial" w:hAnsi="Arial"/>
            <w:b w:val="0"/>
            <w:bCs/>
            <w:color w:val="000000"/>
            <w:highlight w:val="yellow"/>
            <w:shd w:val="clear" w:color="auto" w:fill="FFFFFF"/>
            <w:lang w:val="es-ES_tradnl"/>
          </w:rPr>
          <w:delText>.</w:delText>
        </w:r>
      </w:del>
    </w:p>
    <w:p w14:paraId="51ABF3B6" w14:textId="388039F7" w:rsidR="00D43E75" w:rsidRPr="00C72678" w:rsidRDefault="002A182F" w:rsidP="00FA171E">
      <w:pPr>
        <w:pStyle w:val="Prrafodelista"/>
        <w:numPr>
          <w:ilvl w:val="0"/>
          <w:numId w:val="9"/>
        </w:numPr>
        <w:jc w:val="both"/>
        <w:rPr>
          <w:rFonts w:ascii="Arial" w:hAnsi="Arial"/>
          <w:b w:val="0"/>
          <w:bCs/>
          <w:color w:val="FF0000"/>
          <w:highlight w:val="yellow"/>
          <w:lang w:val="es-ES_tradnl"/>
        </w:rPr>
      </w:pPr>
      <w:del w:id="68" w:author="Paola Elena" w:date="2023-08-28T15:29:00Z">
        <w:r w:rsidRPr="00C72678" w:rsidDel="00273A77">
          <w:rPr>
            <w:rFonts w:ascii="Arial" w:hAnsi="Arial"/>
            <w:b w:val="0"/>
            <w:bCs/>
            <w:color w:val="FF0000"/>
            <w:highlight w:val="yellow"/>
            <w:shd w:val="clear" w:color="auto" w:fill="FFFFFF"/>
            <w:lang w:val="es-ES_tradnl"/>
          </w:rPr>
          <w:delText xml:space="preserve">Se establecerá un horario de recaudación para poder realizar el cuadre y cierre de caja (horario propuesto de </w:delText>
        </w:r>
        <w:commentRangeStart w:id="69"/>
        <w:commentRangeStart w:id="70"/>
        <w:r w:rsidRPr="00C72678" w:rsidDel="00273A77">
          <w:rPr>
            <w:rFonts w:ascii="Arial" w:hAnsi="Arial"/>
            <w:b w:val="0"/>
            <w:bCs/>
            <w:color w:val="FF0000"/>
            <w:highlight w:val="yellow"/>
            <w:shd w:val="clear" w:color="auto" w:fill="FFFFFF"/>
            <w:lang w:val="es-ES_tradnl"/>
          </w:rPr>
          <w:delText>7:00 a 20:00</w:delText>
        </w:r>
        <w:commentRangeEnd w:id="69"/>
        <w:r w:rsidR="00E97517" w:rsidDel="00273A77">
          <w:rPr>
            <w:rStyle w:val="Refdecomentario"/>
          </w:rPr>
          <w:commentReference w:id="69"/>
        </w:r>
        <w:commentRangeEnd w:id="70"/>
        <w:r w:rsidR="00A33C68" w:rsidDel="00273A77">
          <w:rPr>
            <w:rStyle w:val="Refdecomentario"/>
          </w:rPr>
          <w:commentReference w:id="70"/>
        </w:r>
      </w:del>
      <w:r w:rsidRPr="00C72678">
        <w:rPr>
          <w:rFonts w:ascii="Arial" w:hAnsi="Arial"/>
          <w:b w:val="0"/>
          <w:bCs/>
          <w:color w:val="FF0000"/>
          <w:highlight w:val="yellow"/>
          <w:shd w:val="clear" w:color="auto" w:fill="FFFFFF"/>
          <w:lang w:val="es-ES_tradnl"/>
        </w:rPr>
        <w:t>).</w:t>
      </w:r>
    </w:p>
    <w:p w14:paraId="3BAE62CC" w14:textId="77777777" w:rsidR="00B82E7D" w:rsidRDefault="00B82E7D" w:rsidP="003B3C65">
      <w:pPr>
        <w:rPr>
          <w:rFonts w:ascii="Arial" w:hAnsi="Arial"/>
          <w:lang w:val="es-EC"/>
        </w:rPr>
      </w:pPr>
    </w:p>
    <w:p w14:paraId="2B5F6F1A" w14:textId="790E0707" w:rsidR="000000D3" w:rsidRPr="000000D3" w:rsidRDefault="000000D3" w:rsidP="00864023">
      <w:pPr>
        <w:pStyle w:val="Ttulo3"/>
        <w:rPr>
          <w:lang w:val="es-EC"/>
        </w:rPr>
      </w:pPr>
      <w:bookmarkStart w:id="71" w:name="_Toc141947788"/>
      <w:r w:rsidRPr="000000D3">
        <w:rPr>
          <w:lang w:val="es-EC"/>
        </w:rPr>
        <w:t>Acreditación de recaudación</w:t>
      </w:r>
      <w:bookmarkEnd w:id="71"/>
    </w:p>
    <w:p w14:paraId="3E7BF178" w14:textId="5607036F" w:rsidR="00864023" w:rsidRDefault="00864023" w:rsidP="000000D3">
      <w:pPr>
        <w:pStyle w:val="Ttulo3"/>
        <w:numPr>
          <w:ilvl w:val="0"/>
          <w:numId w:val="0"/>
        </w:numPr>
        <w:ind w:left="720"/>
        <w:rPr>
          <w:b w:val="0"/>
          <w:bCs/>
          <w:lang w:val="es-EC"/>
        </w:rPr>
      </w:pPr>
      <w:bookmarkStart w:id="72" w:name="_Toc141947789"/>
      <w:proofErr w:type="gramStart"/>
      <w:r w:rsidRPr="00FF4730">
        <w:rPr>
          <w:b w:val="0"/>
          <w:bCs/>
          <w:lang w:val="es-EC"/>
        </w:rPr>
        <w:t>La cuenta a utilizarse</w:t>
      </w:r>
      <w:proofErr w:type="gramEnd"/>
      <w:r w:rsidRPr="00FF4730">
        <w:rPr>
          <w:b w:val="0"/>
          <w:bCs/>
          <w:lang w:val="es-EC"/>
        </w:rPr>
        <w:t xml:space="preserve"> para la acreditación de la recaudación ser</w:t>
      </w:r>
      <w:r w:rsidR="000000D3">
        <w:rPr>
          <w:b w:val="0"/>
          <w:bCs/>
          <w:lang w:val="es-EC"/>
        </w:rPr>
        <w:t>á</w:t>
      </w:r>
      <w:r w:rsidRPr="00FF4730">
        <w:rPr>
          <w:b w:val="0"/>
          <w:bCs/>
          <w:lang w:val="es-EC"/>
        </w:rPr>
        <w:t>:</w:t>
      </w:r>
      <w:bookmarkEnd w:id="72"/>
    </w:p>
    <w:p w14:paraId="4F6CAFE5" w14:textId="6203DAEF" w:rsidR="002F01B7" w:rsidRDefault="00864023" w:rsidP="000000D3">
      <w:pPr>
        <w:ind w:firstLine="720"/>
        <w:rPr>
          <w:rFonts w:ascii="Arial" w:hAnsi="Arial"/>
          <w:b w:val="0"/>
          <w:bCs/>
          <w:lang w:val="es-ES_tradnl"/>
        </w:rPr>
      </w:pPr>
      <w:r>
        <w:rPr>
          <w:rFonts w:ascii="Arial" w:hAnsi="Arial"/>
          <w:b w:val="0"/>
          <w:bCs/>
          <w:lang w:val="es-EC"/>
        </w:rPr>
        <w:t>Banco Bolivariano:</w:t>
      </w:r>
      <w:r w:rsidR="002F1BD3">
        <w:rPr>
          <w:rFonts w:ascii="Arial" w:hAnsi="Arial"/>
          <w:b w:val="0"/>
          <w:bCs/>
          <w:lang w:val="es-EC"/>
        </w:rPr>
        <w:t xml:space="preserve"> </w:t>
      </w:r>
      <w:r w:rsidRPr="00BC7F9E">
        <w:rPr>
          <w:rFonts w:ascii="Arial" w:hAnsi="Arial"/>
          <w:b w:val="0"/>
          <w:bCs/>
          <w:lang w:val="es-ES_tradnl"/>
        </w:rPr>
        <w:t xml:space="preserve"># </w:t>
      </w:r>
      <w:r w:rsidR="002F1BD3">
        <w:rPr>
          <w:rFonts w:ascii="Arial" w:hAnsi="Arial"/>
          <w:b w:val="0"/>
          <w:bCs/>
          <w:lang w:val="es-ES_tradnl"/>
        </w:rPr>
        <w:t>55886</w:t>
      </w:r>
    </w:p>
    <w:p w14:paraId="27D5B6AA" w14:textId="77777777" w:rsidR="002F01B7" w:rsidRDefault="002F01B7" w:rsidP="003B3C65">
      <w:pPr>
        <w:rPr>
          <w:rFonts w:ascii="Arial" w:hAnsi="Arial"/>
          <w:lang w:val="es-EC"/>
        </w:rPr>
      </w:pPr>
    </w:p>
    <w:p w14:paraId="0665EBC9" w14:textId="77777777" w:rsidR="006E0D58" w:rsidRDefault="006E0D58" w:rsidP="006E0D58">
      <w:pPr>
        <w:rPr>
          <w:rFonts w:ascii="Arial" w:hAnsi="Arial"/>
          <w:lang w:val="es-EC"/>
        </w:rPr>
      </w:pPr>
    </w:p>
    <w:p w14:paraId="2F08DF07" w14:textId="77777777" w:rsidR="006E0D58" w:rsidRDefault="006E0D58" w:rsidP="003B3C65">
      <w:pPr>
        <w:rPr>
          <w:rFonts w:ascii="Arial" w:hAnsi="Arial"/>
          <w:lang w:val="es-EC"/>
        </w:rPr>
      </w:pPr>
    </w:p>
    <w:p w14:paraId="6355A48D" w14:textId="79021DA2" w:rsidR="004F1A9C" w:rsidRDefault="007B3C80" w:rsidP="007B3C80">
      <w:pPr>
        <w:pStyle w:val="Ttulo1"/>
      </w:pPr>
      <w:bookmarkStart w:id="73" w:name="_Toc141947790"/>
      <w:r w:rsidRPr="007B3C80">
        <w:lastRenderedPageBreak/>
        <w:t>Requerimientos generales</w:t>
      </w:r>
      <w:bookmarkEnd w:id="73"/>
    </w:p>
    <w:p w14:paraId="4BFD12CC" w14:textId="77777777" w:rsidR="00EE06C2" w:rsidRPr="00EE06C2" w:rsidRDefault="00EE06C2" w:rsidP="00EE06C2">
      <w:pPr>
        <w:rPr>
          <w:lang w:val="es-EC"/>
        </w:rPr>
      </w:pPr>
    </w:p>
    <w:p w14:paraId="3E485915" w14:textId="65EA3FE6" w:rsidR="007B3C80" w:rsidRPr="00EE06C2" w:rsidRDefault="0033776F" w:rsidP="00D32652">
      <w:pPr>
        <w:pStyle w:val="Prrafodelista"/>
        <w:numPr>
          <w:ilvl w:val="0"/>
          <w:numId w:val="35"/>
        </w:numPr>
        <w:jc w:val="both"/>
        <w:rPr>
          <w:rFonts w:ascii="Arial" w:hAnsi="Arial"/>
          <w:b w:val="0"/>
          <w:bCs/>
          <w:lang w:val="es-EC"/>
        </w:rPr>
      </w:pPr>
      <w:r w:rsidRPr="00EE06C2">
        <w:rPr>
          <w:rFonts w:ascii="Arial" w:hAnsi="Arial"/>
          <w:b w:val="0"/>
          <w:bCs/>
          <w:lang w:val="es-EC"/>
        </w:rPr>
        <w:t>El archivo de recaudación deberá generarse de forma individual por cada dependencia.</w:t>
      </w:r>
    </w:p>
    <w:p w14:paraId="61A42E31" w14:textId="002250EC" w:rsidR="00746BE5" w:rsidRPr="00D32652" w:rsidRDefault="00746BE5" w:rsidP="00D32652">
      <w:pPr>
        <w:pStyle w:val="Prrafodelista"/>
        <w:numPr>
          <w:ilvl w:val="0"/>
          <w:numId w:val="35"/>
        </w:numPr>
        <w:jc w:val="both"/>
        <w:rPr>
          <w:rFonts w:ascii="Arial" w:hAnsi="Arial"/>
          <w:b w:val="0"/>
          <w:bCs/>
          <w:lang w:val="es-EC"/>
        </w:rPr>
      </w:pPr>
      <w:r w:rsidRPr="00EE06C2">
        <w:rPr>
          <w:rFonts w:ascii="Arial" w:hAnsi="Arial"/>
          <w:b w:val="0"/>
          <w:bCs/>
          <w:lang w:val="es-EC"/>
        </w:rPr>
        <w:t xml:space="preserve">En el archivo </w:t>
      </w:r>
      <w:proofErr w:type="spellStart"/>
      <w:r w:rsidRPr="00EE06C2">
        <w:rPr>
          <w:rFonts w:ascii="Arial" w:hAnsi="Arial"/>
          <w:b w:val="0"/>
          <w:bCs/>
          <w:lang w:val="es-EC"/>
        </w:rPr>
        <w:t>multicash</w:t>
      </w:r>
      <w:proofErr w:type="spellEnd"/>
      <w:r w:rsidRPr="00EE06C2">
        <w:rPr>
          <w:rFonts w:ascii="Arial" w:hAnsi="Arial"/>
          <w:b w:val="0"/>
          <w:bCs/>
          <w:lang w:val="es-EC"/>
        </w:rPr>
        <w:t xml:space="preserve"> se deberá poder visualizar una línea por cada registro de recaudación</w:t>
      </w:r>
      <w:r w:rsidR="007F6F20">
        <w:rPr>
          <w:rFonts w:ascii="Arial" w:hAnsi="Arial"/>
          <w:b w:val="0"/>
          <w:bCs/>
          <w:lang w:val="es-EC"/>
        </w:rPr>
        <w:t>.</w:t>
      </w:r>
    </w:p>
    <w:p w14:paraId="5C4E37BE" w14:textId="61C8CB39" w:rsidR="000A64B4" w:rsidRDefault="000A64B4" w:rsidP="00D32652">
      <w:pPr>
        <w:pStyle w:val="Prrafodelista"/>
        <w:numPr>
          <w:ilvl w:val="0"/>
          <w:numId w:val="35"/>
        </w:numPr>
        <w:jc w:val="both"/>
        <w:rPr>
          <w:rFonts w:ascii="Arial" w:hAnsi="Arial"/>
          <w:b w:val="0"/>
          <w:bCs/>
          <w:lang w:val="es-EC"/>
        </w:rPr>
      </w:pPr>
      <w:r w:rsidRPr="00EE06C2">
        <w:rPr>
          <w:rFonts w:ascii="Arial" w:hAnsi="Arial"/>
          <w:b w:val="0"/>
          <w:bCs/>
          <w:lang w:val="es-EC"/>
        </w:rPr>
        <w:t xml:space="preserve">En el archivo </w:t>
      </w:r>
      <w:proofErr w:type="spellStart"/>
      <w:r w:rsidRPr="00EE06C2">
        <w:rPr>
          <w:rFonts w:ascii="Arial" w:hAnsi="Arial"/>
          <w:b w:val="0"/>
          <w:bCs/>
          <w:lang w:val="es-EC"/>
        </w:rPr>
        <w:t>multicash</w:t>
      </w:r>
      <w:proofErr w:type="spellEnd"/>
      <w:r w:rsidRPr="00EE06C2">
        <w:rPr>
          <w:rFonts w:ascii="Arial" w:hAnsi="Arial"/>
          <w:b w:val="0"/>
          <w:bCs/>
          <w:lang w:val="es-EC"/>
        </w:rPr>
        <w:t xml:space="preserve"> </w:t>
      </w:r>
      <w:r w:rsidR="00EE06C2" w:rsidRPr="00EE06C2">
        <w:rPr>
          <w:rFonts w:ascii="Arial" w:hAnsi="Arial"/>
          <w:b w:val="0"/>
          <w:bCs/>
          <w:lang w:val="es-EC"/>
        </w:rPr>
        <w:t>se requerirá la siguiente información:</w:t>
      </w:r>
    </w:p>
    <w:p w14:paraId="4E0956FE" w14:textId="77777777" w:rsidR="00581F7C" w:rsidRPr="00EE06C2" w:rsidRDefault="00581F7C" w:rsidP="00D32652">
      <w:pPr>
        <w:pStyle w:val="Prrafodelista"/>
        <w:jc w:val="both"/>
        <w:rPr>
          <w:rFonts w:ascii="Arial" w:hAnsi="Arial"/>
          <w:b w:val="0"/>
          <w:bCs/>
          <w:lang w:val="es-EC"/>
        </w:rPr>
      </w:pPr>
    </w:p>
    <w:p w14:paraId="18766156" w14:textId="77777777" w:rsidR="00EE06C2" w:rsidRDefault="00EE06C2" w:rsidP="007B3C80">
      <w:pPr>
        <w:rPr>
          <w:lang w:val="es-EC"/>
        </w:rPr>
      </w:pPr>
    </w:p>
    <w:tbl>
      <w:tblPr>
        <w:tblW w:w="7366" w:type="dxa"/>
        <w:jc w:val="center"/>
        <w:tblCellMar>
          <w:top w:w="15" w:type="dxa"/>
          <w:left w:w="70" w:type="dxa"/>
          <w:bottom w:w="15" w:type="dxa"/>
          <w:right w:w="70" w:type="dxa"/>
        </w:tblCellMar>
        <w:tblLook w:val="04A0" w:firstRow="1" w:lastRow="0" w:firstColumn="1" w:lastColumn="0" w:noHBand="0" w:noVBand="1"/>
      </w:tblPr>
      <w:tblGrid>
        <w:gridCol w:w="988"/>
        <w:gridCol w:w="2976"/>
        <w:gridCol w:w="3402"/>
      </w:tblGrid>
      <w:tr w:rsidR="008D24E4" w:rsidRPr="00EE06C2" w14:paraId="4DE1DA3E" w14:textId="77777777" w:rsidTr="00EF5818">
        <w:trPr>
          <w:trHeight w:val="600"/>
          <w:jc w:val="center"/>
        </w:trPr>
        <w:tc>
          <w:tcPr>
            <w:tcW w:w="988" w:type="dxa"/>
            <w:tcBorders>
              <w:top w:val="single" w:sz="4" w:space="0" w:color="auto"/>
              <w:left w:val="single" w:sz="4" w:space="0" w:color="auto"/>
              <w:bottom w:val="single" w:sz="4" w:space="0" w:color="auto"/>
              <w:right w:val="single" w:sz="4" w:space="0" w:color="auto"/>
            </w:tcBorders>
            <w:shd w:val="clear" w:color="auto" w:fill="244061" w:themeFill="accent1" w:themeFillShade="80"/>
            <w:noWrap/>
            <w:vAlign w:val="center"/>
          </w:tcPr>
          <w:p w14:paraId="4295FF44" w14:textId="074F736E" w:rsidR="008D24E4" w:rsidRPr="00EF5818" w:rsidRDefault="008D24E4"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 campo</w:t>
            </w:r>
          </w:p>
        </w:tc>
        <w:tc>
          <w:tcPr>
            <w:tcW w:w="2976"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0F6EA946" w14:textId="4F0050B9" w:rsidR="008D24E4" w:rsidRPr="00EF5818" w:rsidRDefault="00EF5818"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de campo</w:t>
            </w:r>
          </w:p>
        </w:tc>
        <w:tc>
          <w:tcPr>
            <w:tcW w:w="3402"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2360A68B" w14:textId="4597A7B4" w:rsidR="008D24E4" w:rsidRPr="00EF5818" w:rsidRDefault="0086682F"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interno - JBG</w:t>
            </w:r>
          </w:p>
        </w:tc>
      </w:tr>
      <w:tr w:rsidR="00EE06C2" w:rsidRPr="00A33C68" w14:paraId="62B4322A" w14:textId="77777777" w:rsidTr="0005626A">
        <w:trPr>
          <w:trHeight w:val="600"/>
          <w:jc w:val="center"/>
        </w:trPr>
        <w:tc>
          <w:tcPr>
            <w:tcW w:w="988" w:type="dxa"/>
            <w:tcBorders>
              <w:top w:val="nil"/>
              <w:left w:val="single" w:sz="4" w:space="0" w:color="auto"/>
              <w:bottom w:val="single" w:sz="4" w:space="0" w:color="auto"/>
              <w:right w:val="single" w:sz="4" w:space="0" w:color="auto"/>
            </w:tcBorders>
            <w:noWrap/>
            <w:vAlign w:val="center"/>
            <w:hideMark/>
          </w:tcPr>
          <w:p w14:paraId="6BB5B49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C023</w:t>
            </w:r>
          </w:p>
        </w:tc>
        <w:tc>
          <w:tcPr>
            <w:tcW w:w="2976" w:type="dxa"/>
            <w:tcBorders>
              <w:top w:val="nil"/>
              <w:left w:val="single" w:sz="4" w:space="0" w:color="auto"/>
              <w:bottom w:val="single" w:sz="4" w:space="0" w:color="auto"/>
              <w:right w:val="single" w:sz="4" w:space="0" w:color="auto"/>
            </w:tcBorders>
            <w:vAlign w:val="center"/>
            <w:hideMark/>
          </w:tcPr>
          <w:p w14:paraId="34DEA867"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 xml:space="preserve">Referencia de pago/ Referencia </w:t>
            </w:r>
            <w:proofErr w:type="spellStart"/>
            <w:r w:rsidRPr="00EE06C2">
              <w:rPr>
                <w:rFonts w:ascii="Arial" w:hAnsi="Arial"/>
                <w:b w:val="0"/>
                <w:color w:val="000000"/>
                <w:lang w:val="es-ES_tradnl" w:eastAsia="es-ES_tradnl"/>
              </w:rPr>
              <w:t>Multicash</w:t>
            </w:r>
            <w:proofErr w:type="spellEnd"/>
          </w:p>
        </w:tc>
        <w:tc>
          <w:tcPr>
            <w:tcW w:w="3402" w:type="dxa"/>
            <w:tcBorders>
              <w:top w:val="nil"/>
              <w:left w:val="single" w:sz="4" w:space="0" w:color="auto"/>
              <w:bottom w:val="single" w:sz="4" w:space="0" w:color="auto"/>
              <w:right w:val="single" w:sz="4" w:space="0" w:color="auto"/>
            </w:tcBorders>
            <w:vAlign w:val="center"/>
            <w:hideMark/>
          </w:tcPr>
          <w:p w14:paraId="5CEF4844"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commentRangeStart w:id="74"/>
            <w:commentRangeStart w:id="75"/>
            <w:r w:rsidRPr="00C72678">
              <w:rPr>
                <w:rFonts w:ascii="Arial" w:hAnsi="Arial"/>
                <w:b w:val="0"/>
                <w:color w:val="000000"/>
                <w:highlight w:val="yellow"/>
                <w:lang w:val="es-ES_tradnl" w:eastAsia="es-ES_tradnl"/>
              </w:rPr>
              <w:t>Referencia</w:t>
            </w:r>
            <w:commentRangeEnd w:id="74"/>
            <w:r w:rsidR="00E97517">
              <w:rPr>
                <w:rStyle w:val="Refdecomentario"/>
              </w:rPr>
              <w:commentReference w:id="74"/>
            </w:r>
            <w:commentRangeEnd w:id="75"/>
            <w:r w:rsidR="00273A77">
              <w:rPr>
                <w:rStyle w:val="Refdecomentario"/>
              </w:rPr>
              <w:commentReference w:id="75"/>
            </w:r>
            <w:r w:rsidRPr="00C72678">
              <w:rPr>
                <w:rFonts w:ascii="Arial" w:hAnsi="Arial"/>
                <w:b w:val="0"/>
                <w:color w:val="000000"/>
                <w:highlight w:val="yellow"/>
                <w:lang w:val="es-ES_tradnl" w:eastAsia="es-ES_tradnl"/>
              </w:rPr>
              <w:t xml:space="preserve"> de pago/ Referencia </w:t>
            </w:r>
            <w:proofErr w:type="spellStart"/>
            <w:r w:rsidRPr="00C72678">
              <w:rPr>
                <w:rFonts w:ascii="Arial" w:hAnsi="Arial"/>
                <w:b w:val="0"/>
                <w:color w:val="000000"/>
                <w:highlight w:val="yellow"/>
                <w:lang w:val="es-ES_tradnl" w:eastAsia="es-ES_tradnl"/>
              </w:rPr>
              <w:t>Multicash</w:t>
            </w:r>
            <w:proofErr w:type="spellEnd"/>
          </w:p>
        </w:tc>
      </w:tr>
      <w:tr w:rsidR="00EE06C2" w:rsidRPr="00A33C68" w14:paraId="33834A56" w14:textId="77777777" w:rsidTr="0005626A">
        <w:trPr>
          <w:trHeight w:val="60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35F570D1"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C024</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3F5C98F"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423F4E"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r>
      <w:tr w:rsidR="00EE06C2" w:rsidRPr="00EE06C2" w14:paraId="798658DA" w14:textId="77777777" w:rsidTr="0005626A">
        <w:trPr>
          <w:trHeight w:val="69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4EC78528"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C025</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74C270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Responsable de pago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F82D732"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Identificación del cliente</w:t>
            </w:r>
          </w:p>
        </w:tc>
      </w:tr>
    </w:tbl>
    <w:p w14:paraId="3A3880A7" w14:textId="77777777" w:rsidR="00EE06C2" w:rsidRPr="007B3C80" w:rsidRDefault="00EE06C2" w:rsidP="007B3C80">
      <w:pPr>
        <w:rPr>
          <w:lang w:val="es-EC"/>
        </w:rPr>
      </w:pPr>
    </w:p>
    <w:p w14:paraId="2C9D4BC5" w14:textId="77777777" w:rsidR="00BC7F9E" w:rsidRDefault="00BC7F9E" w:rsidP="00BC7F9E">
      <w:pPr>
        <w:rPr>
          <w:rFonts w:ascii="Arial" w:hAnsi="Arial"/>
          <w:b w:val="0"/>
          <w:bCs/>
          <w:lang w:val="es-ES_tradnl"/>
        </w:rPr>
      </w:pPr>
    </w:p>
    <w:p w14:paraId="21272F18" w14:textId="7205C85A" w:rsidR="00AB02C5" w:rsidRPr="00A65ABB" w:rsidRDefault="004F466A" w:rsidP="007B3C80">
      <w:pPr>
        <w:pStyle w:val="Ttulo1"/>
      </w:pPr>
      <w:bookmarkStart w:id="76" w:name="_Toc141947791"/>
      <w:r>
        <w:t>Supuestos Principales</w:t>
      </w:r>
      <w:bookmarkEnd w:id="76"/>
      <w:r>
        <w:tab/>
      </w:r>
    </w:p>
    <w:p w14:paraId="3E31EBAB" w14:textId="77777777" w:rsidR="00D24675" w:rsidRPr="007F6F20" w:rsidRDefault="00D24675" w:rsidP="007F6F20">
      <w:pPr>
        <w:rPr>
          <w:rFonts w:ascii="Arial" w:hAnsi="Arial"/>
          <w:b w:val="0"/>
          <w:lang w:val="es-EC"/>
        </w:rPr>
      </w:pPr>
    </w:p>
    <w:p w14:paraId="60728F9F" w14:textId="3E9C614E" w:rsidR="00DE7A5B" w:rsidRDefault="00D24675" w:rsidP="00193E22">
      <w:pPr>
        <w:pStyle w:val="Prrafodelista"/>
        <w:numPr>
          <w:ilvl w:val="0"/>
          <w:numId w:val="20"/>
        </w:numPr>
        <w:ind w:left="851"/>
        <w:jc w:val="both"/>
        <w:rPr>
          <w:rFonts w:ascii="Arial" w:hAnsi="Arial"/>
          <w:b w:val="0"/>
          <w:lang w:val="es-EC"/>
        </w:rPr>
      </w:pPr>
      <w:r>
        <w:rPr>
          <w:rFonts w:ascii="Arial" w:hAnsi="Arial"/>
          <w:b w:val="0"/>
          <w:lang w:val="es-EC"/>
        </w:rPr>
        <w:t>Reuniones previas con los Bancos se recibió la confirmación de que las configuraciones para estos nuevos canales de recaudación para el Segmento Cementerio</w:t>
      </w:r>
      <w:r w:rsidR="00DE6F5C">
        <w:rPr>
          <w:rFonts w:ascii="Arial" w:hAnsi="Arial"/>
          <w:b w:val="0"/>
          <w:lang w:val="es-EC"/>
        </w:rPr>
        <w:t xml:space="preserve"> </w:t>
      </w:r>
      <w:r>
        <w:rPr>
          <w:rFonts w:ascii="Arial" w:hAnsi="Arial"/>
          <w:b w:val="0"/>
          <w:lang w:val="es-EC"/>
        </w:rPr>
        <w:t xml:space="preserve">pueden ser implementados. </w:t>
      </w:r>
    </w:p>
    <w:p w14:paraId="2F81C211" w14:textId="77777777" w:rsidR="00B10FB2" w:rsidRPr="00245C95" w:rsidRDefault="00B10FB2" w:rsidP="00B10FB2">
      <w:pPr>
        <w:rPr>
          <w:rFonts w:ascii="Arial" w:hAnsi="Arial"/>
          <w:lang w:val="es-EC"/>
        </w:rPr>
      </w:pPr>
    </w:p>
    <w:p w14:paraId="1FFED2E8" w14:textId="77777777" w:rsidR="00B10FB2" w:rsidRDefault="00B10FB2" w:rsidP="00B10FB2">
      <w:pPr>
        <w:rPr>
          <w:lang w:val="es-EC"/>
        </w:rPr>
      </w:pPr>
    </w:p>
    <w:p w14:paraId="0DEDC1C3" w14:textId="77777777" w:rsidR="00B10FB2" w:rsidRPr="00290955" w:rsidRDefault="00B10FB2" w:rsidP="00B10FB2">
      <w:pPr>
        <w:overflowPunct/>
        <w:autoSpaceDE/>
        <w:autoSpaceDN/>
        <w:adjustRightInd/>
        <w:textAlignment w:val="auto"/>
        <w:rPr>
          <w:rFonts w:ascii="Arial" w:hAnsi="Arial"/>
          <w:kern w:val="28"/>
          <w:sz w:val="32"/>
          <w:szCs w:val="24"/>
          <w:lang w:val="es-EC"/>
        </w:rPr>
      </w:pPr>
      <w:r w:rsidRPr="00290955">
        <w:rPr>
          <w:rFonts w:ascii="Arial" w:hAnsi="Arial"/>
          <w:kern w:val="28"/>
          <w:sz w:val="32"/>
          <w:szCs w:val="24"/>
          <w:lang w:val="es-EC"/>
        </w:rPr>
        <w:t>Sección Técnica</w:t>
      </w:r>
    </w:p>
    <w:p w14:paraId="4BABE7DD" w14:textId="77777777" w:rsidR="00B10FB2" w:rsidRDefault="00B10FB2" w:rsidP="007B3C80">
      <w:pPr>
        <w:pStyle w:val="Ttulo1"/>
      </w:pPr>
      <w:bookmarkStart w:id="77" w:name="_Toc66789429"/>
      <w:bookmarkStart w:id="78" w:name="_Toc141947792"/>
      <w:r w:rsidRPr="00245C95">
        <w:t>Anex</w:t>
      </w:r>
      <w:bookmarkEnd w:id="77"/>
      <w:r>
        <w:t>os</w:t>
      </w:r>
      <w:bookmarkEnd w:id="78"/>
    </w:p>
    <w:p w14:paraId="1CEAD80A" w14:textId="77777777" w:rsidR="00B10FB2" w:rsidRDefault="00B10FB2" w:rsidP="00B10FB2">
      <w:pPr>
        <w:rPr>
          <w:lang w:val="es-EC"/>
        </w:rPr>
      </w:pPr>
    </w:p>
    <w:bookmarkStart w:id="79" w:name="_MON_1754211444"/>
    <w:bookmarkEnd w:id="79"/>
    <w:p w14:paraId="481A492E" w14:textId="62035F75" w:rsidR="00286BCA" w:rsidRPr="00A65ABB" w:rsidRDefault="00223A22" w:rsidP="000B6D09">
      <w:pPr>
        <w:rPr>
          <w:rFonts w:ascii="Arial" w:hAnsi="Arial"/>
          <w:lang w:val="es-EC"/>
        </w:rPr>
      </w:pPr>
      <w:r>
        <w:rPr>
          <w:rFonts w:ascii="Arial" w:hAnsi="Arial"/>
          <w:lang w:val="es-EC"/>
        </w:rPr>
        <w:object w:dxaOrig="1534" w:dyaOrig="997" w14:anchorId="3671E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Word.Document.12" ShapeID="_x0000_i1025" DrawAspect="Icon" ObjectID="_1767011449" r:id="rId20">
            <o:FieldCodes>\s</o:FieldCodes>
          </o:OLEObject>
        </w:object>
      </w:r>
    </w:p>
    <w:sectPr w:rsidR="00286BCA" w:rsidRPr="00A65ABB" w:rsidSect="00630E71">
      <w:pgSz w:w="12240" w:h="15840" w:code="1"/>
      <w:pgMar w:top="1417" w:right="1701" w:bottom="1417" w:left="1701" w:header="720" w:footer="720" w:gutter="0"/>
      <w:cols w:space="720"/>
      <w:docGrid w:linePitch="27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Wendy Cedeño Ley" w:date="2023-08-24T15:22:00Z" w:initials="WCL">
    <w:p w14:paraId="6BBE67FB" w14:textId="2424CC49" w:rsidR="00E97517" w:rsidRDefault="00E97517">
      <w:pPr>
        <w:pStyle w:val="Textocomentario"/>
      </w:pPr>
      <w:r>
        <w:rPr>
          <w:rStyle w:val="Refdecomentario"/>
        </w:rPr>
        <w:annotationRef/>
      </w:r>
      <w:r>
        <w:t>Se había indicado que no tenemos Recaudaciones por el momento en CNB</w:t>
      </w:r>
    </w:p>
  </w:comment>
  <w:comment w:id="36" w:author="Paola Elena" w:date="2023-08-28T13:51:00Z" w:initials="PE">
    <w:p w14:paraId="70D6B461" w14:textId="77777777" w:rsidR="00167E7A" w:rsidRDefault="00167E7A" w:rsidP="00FC616B">
      <w:pPr>
        <w:pStyle w:val="Textocomentario"/>
      </w:pPr>
      <w:r>
        <w:rPr>
          <w:rStyle w:val="Refdecomentario"/>
        </w:rPr>
        <w:annotationRef/>
      </w:r>
      <w:r>
        <w:rPr>
          <w:lang w:val="es-EC"/>
        </w:rPr>
        <w:t>Se incluye en documento para que se pueda estimar el tiempo de implementaci</w:t>
      </w:r>
      <w:r>
        <w:rPr>
          <w:rFonts w:hint="eastAsia"/>
          <w:lang w:val="es-EC"/>
        </w:rPr>
        <w:t>ó</w:t>
      </w:r>
      <w:r>
        <w:rPr>
          <w:lang w:val="es-EC"/>
        </w:rPr>
        <w:t>n.</w:t>
      </w:r>
    </w:p>
  </w:comment>
  <w:comment w:id="40" w:author="Wendy Cedeño Ley" w:date="2023-08-24T15:23:00Z" w:initials="WCL">
    <w:p w14:paraId="37890CA4" w14:textId="452E64EB" w:rsidR="00E97517" w:rsidRDefault="00E97517">
      <w:pPr>
        <w:pStyle w:val="Textocomentario"/>
      </w:pPr>
      <w:r>
        <w:rPr>
          <w:rStyle w:val="Refdecomentario"/>
        </w:rPr>
        <w:annotationRef/>
      </w:r>
      <w:r>
        <w:t>Confirmar si el orden es por vencimiento y/o contrato</w:t>
      </w:r>
    </w:p>
  </w:comment>
  <w:comment w:id="41" w:author="Paola Elena" w:date="2023-08-28T11:55:00Z" w:initials="PE">
    <w:p w14:paraId="0CF02BBB" w14:textId="77777777" w:rsidR="00A33C68" w:rsidRDefault="00A33C68" w:rsidP="00C8779B">
      <w:pPr>
        <w:pStyle w:val="Textocomentario"/>
      </w:pPr>
      <w:r>
        <w:rPr>
          <w:rStyle w:val="Refdecomentario"/>
        </w:rPr>
        <w:annotationRef/>
      </w:r>
      <w:r>
        <w:rPr>
          <w:lang w:val="es-EC"/>
        </w:rPr>
        <w:t>El orden debe ser por vencimiento, conservando el orden por contrato. Tal como se visualiza en el ejemplo</w:t>
      </w:r>
    </w:p>
  </w:comment>
  <w:comment w:id="42" w:author="Wendy Cedeño Ley" w:date="2023-08-24T15:23:00Z" w:initials="WCL">
    <w:p w14:paraId="5C2AC6FB" w14:textId="16DF0B97" w:rsidR="00E97517" w:rsidRDefault="00E97517">
      <w:pPr>
        <w:pStyle w:val="Textocomentario"/>
      </w:pPr>
      <w:r>
        <w:rPr>
          <w:rStyle w:val="Refdecomentario"/>
        </w:rPr>
        <w:annotationRef/>
      </w:r>
      <w:r>
        <w:t>Si es pago total de la cuota no debería poder editar el valor</w:t>
      </w:r>
    </w:p>
  </w:comment>
  <w:comment w:id="43" w:author="Paola Elena" w:date="2023-08-28T11:55:00Z" w:initials="PE">
    <w:p w14:paraId="018253AC" w14:textId="77777777" w:rsidR="00167E7A" w:rsidRDefault="00A33C68">
      <w:pPr>
        <w:pStyle w:val="Textocomentario"/>
      </w:pPr>
      <w:r>
        <w:rPr>
          <w:rStyle w:val="Refdecomentario"/>
        </w:rPr>
        <w:annotationRef/>
      </w:r>
      <w:r w:rsidR="00167E7A">
        <w:rPr>
          <w:bCs/>
          <w:lang w:val="es-EC"/>
        </w:rPr>
        <w:t xml:space="preserve">De acuerdo, corregido. </w:t>
      </w:r>
    </w:p>
    <w:p w14:paraId="273754D9" w14:textId="77777777" w:rsidR="00167E7A" w:rsidRDefault="00167E7A" w:rsidP="009451ED">
      <w:pPr>
        <w:pStyle w:val="Textocomentario"/>
      </w:pPr>
      <w:r>
        <w:rPr>
          <w:bCs/>
          <w:lang w:val="es-EC"/>
        </w:rPr>
        <w:t>Adicional, se realiz</w:t>
      </w:r>
      <w:r>
        <w:rPr>
          <w:rFonts w:hint="eastAsia"/>
          <w:bCs/>
          <w:lang w:val="es-EC"/>
        </w:rPr>
        <w:t>ó</w:t>
      </w:r>
      <w:r>
        <w:rPr>
          <w:bCs/>
          <w:lang w:val="es-EC"/>
        </w:rPr>
        <w:t xml:space="preserve"> aclaraci</w:t>
      </w:r>
      <w:r>
        <w:rPr>
          <w:rFonts w:hint="eastAsia"/>
          <w:bCs/>
          <w:lang w:val="es-EC"/>
        </w:rPr>
        <w:t>ó</w:t>
      </w:r>
      <w:r>
        <w:rPr>
          <w:bCs/>
          <w:lang w:val="es-EC"/>
        </w:rPr>
        <w:t>n de lo revisado con el equipo t</w:t>
      </w:r>
      <w:r>
        <w:rPr>
          <w:rFonts w:hint="eastAsia"/>
          <w:bCs/>
          <w:lang w:val="es-EC"/>
        </w:rPr>
        <w:t>é</w:t>
      </w:r>
      <w:r>
        <w:rPr>
          <w:bCs/>
          <w:lang w:val="es-EC"/>
        </w:rPr>
        <w:t>cnico.</w:t>
      </w:r>
    </w:p>
  </w:comment>
  <w:comment w:id="44" w:author="Wendy Cedeño Ley" w:date="2023-08-24T15:24:00Z" w:initials="WCL">
    <w:p w14:paraId="19A34119" w14:textId="01EF8CB7" w:rsidR="00E97517" w:rsidRDefault="00E97517" w:rsidP="00E97517">
      <w:pPr>
        <w:pStyle w:val="Standard"/>
        <w:spacing w:line="276" w:lineRule="auto"/>
        <w:jc w:val="both"/>
        <w:rPr>
          <w:rFonts w:ascii="Arial" w:hAnsi="Arial"/>
          <w:b w:val="0"/>
          <w:lang w:val="es-EC"/>
        </w:rPr>
      </w:pPr>
      <w:r>
        <w:rPr>
          <w:rStyle w:val="Refdecomentario"/>
        </w:rPr>
        <w:annotationRef/>
      </w:r>
      <w:r>
        <w:rPr>
          <w:rFonts w:ascii="Arial" w:hAnsi="Arial"/>
          <w:b w:val="0"/>
          <w:lang w:val="es-EC"/>
        </w:rPr>
        <w:t xml:space="preserve">Se propone sólo presentar las cuotas al vencimiento de hoy y los vencidos. Descartar los por vencer </w:t>
      </w:r>
    </w:p>
    <w:p w14:paraId="4BE9ED18" w14:textId="683983FD" w:rsidR="00E97517" w:rsidRDefault="00E97517">
      <w:pPr>
        <w:pStyle w:val="Textocomentario"/>
      </w:pPr>
    </w:p>
  </w:comment>
  <w:comment w:id="45" w:author="Paola Elena" w:date="2023-08-28T11:57:00Z" w:initials="PE">
    <w:p w14:paraId="35AA2F19" w14:textId="77777777" w:rsidR="00167E7A" w:rsidRDefault="00A33C68" w:rsidP="00743470">
      <w:pPr>
        <w:pStyle w:val="Textocomentario"/>
      </w:pPr>
      <w:r>
        <w:rPr>
          <w:rStyle w:val="Refdecomentario"/>
        </w:rPr>
        <w:annotationRef/>
      </w:r>
      <w:r w:rsidR="00167E7A">
        <w:rPr>
          <w:bCs/>
          <w:lang w:val="es-EC"/>
        </w:rPr>
        <w:t>Es correcto, s</w:t>
      </w:r>
      <w:r w:rsidR="00167E7A">
        <w:rPr>
          <w:rFonts w:hint="eastAsia"/>
          <w:bCs/>
          <w:lang w:val="es-EC"/>
        </w:rPr>
        <w:t>ó</w:t>
      </w:r>
      <w:r w:rsidR="00167E7A">
        <w:rPr>
          <w:bCs/>
          <w:lang w:val="es-EC"/>
        </w:rPr>
        <w:t>lo se mostrar</w:t>
      </w:r>
      <w:r w:rsidR="00167E7A">
        <w:rPr>
          <w:rFonts w:hint="eastAsia"/>
          <w:bCs/>
          <w:lang w:val="es-EC"/>
        </w:rPr>
        <w:t>á</w:t>
      </w:r>
      <w:r w:rsidR="00167E7A">
        <w:rPr>
          <w:bCs/>
          <w:lang w:val="es-EC"/>
        </w:rPr>
        <w:t xml:space="preserve"> hasta la cuota vigente del mes. Es una nota aclaratoria.</w:t>
      </w:r>
    </w:p>
  </w:comment>
  <w:comment w:id="56" w:author="Wendy Cedeño Ley" w:date="2023-08-24T15:25:00Z" w:initials="WCL">
    <w:p w14:paraId="20BD5F6A" w14:textId="0477E516" w:rsidR="00E97517" w:rsidRDefault="00E97517">
      <w:pPr>
        <w:pStyle w:val="Textocomentario"/>
      </w:pPr>
      <w:r>
        <w:rPr>
          <w:rStyle w:val="Refdecomentario"/>
        </w:rPr>
        <w:annotationRef/>
      </w:r>
      <w:r>
        <w:t>Entiendo que era por CNB</w:t>
      </w:r>
    </w:p>
  </w:comment>
  <w:comment w:id="57" w:author="Paola Elena" w:date="2023-08-28T11:58:00Z" w:initials="PE">
    <w:p w14:paraId="0CA00A14" w14:textId="77777777" w:rsidR="00A33C68" w:rsidRDefault="00A33C68" w:rsidP="009E7466">
      <w:pPr>
        <w:pStyle w:val="Textocomentario"/>
      </w:pPr>
      <w:r>
        <w:rPr>
          <w:rStyle w:val="Refdecomentario"/>
        </w:rPr>
        <w:annotationRef/>
      </w:r>
      <w:r>
        <w:rPr>
          <w:lang w:val="es-EC"/>
        </w:rPr>
        <w:t>Correcto.</w:t>
      </w:r>
    </w:p>
  </w:comment>
  <w:comment w:id="58" w:author="Wendy Cedeño Ley" w:date="2023-08-24T15:25:00Z" w:initials="WCL">
    <w:p w14:paraId="071CD296" w14:textId="41CBFF9B" w:rsidR="00E97517" w:rsidRDefault="00E97517">
      <w:pPr>
        <w:pStyle w:val="Textocomentario"/>
      </w:pPr>
      <w:r>
        <w:rPr>
          <w:rStyle w:val="Refdecomentario"/>
        </w:rPr>
        <w:annotationRef/>
      </w:r>
      <w:r>
        <w:t xml:space="preserve">No se entiende porque el cliente puede pagar por cuota escogida. Se debe aclarar el esquema que desean </w:t>
      </w:r>
    </w:p>
  </w:comment>
  <w:comment w:id="59" w:author="Paola Elena" w:date="2023-08-28T12:01:00Z" w:initials="PE">
    <w:p w14:paraId="3F558244" w14:textId="77777777" w:rsidR="00A33C68" w:rsidRDefault="00A33C68">
      <w:pPr>
        <w:pStyle w:val="Textocomentario"/>
      </w:pPr>
      <w:r>
        <w:rPr>
          <w:rStyle w:val="Refdecomentario"/>
        </w:rPr>
        <w:annotationRef/>
      </w:r>
      <w:r>
        <w:rPr>
          <w:bCs/>
          <w:lang w:val="es-EC"/>
        </w:rPr>
        <w:t>Una vez se haga la consulta por n</w:t>
      </w:r>
      <w:r>
        <w:rPr>
          <w:rFonts w:hint="eastAsia"/>
          <w:bCs/>
          <w:lang w:val="es-EC"/>
        </w:rPr>
        <w:t>ú</w:t>
      </w:r>
      <w:r>
        <w:rPr>
          <w:bCs/>
          <w:lang w:val="es-EC"/>
        </w:rPr>
        <w:t>mero de c</w:t>
      </w:r>
      <w:r>
        <w:rPr>
          <w:rFonts w:hint="eastAsia"/>
          <w:bCs/>
          <w:lang w:val="es-EC"/>
        </w:rPr>
        <w:t>é</w:t>
      </w:r>
      <w:r>
        <w:rPr>
          <w:bCs/>
          <w:lang w:val="es-EC"/>
        </w:rPr>
        <w:t xml:space="preserve">dula, el cliente </w:t>
      </w:r>
      <w:r>
        <w:rPr>
          <w:rFonts w:hint="eastAsia"/>
          <w:bCs/>
          <w:lang w:val="es-EC"/>
        </w:rPr>
        <w:t>ú</w:t>
      </w:r>
      <w:r>
        <w:rPr>
          <w:bCs/>
          <w:lang w:val="es-EC"/>
        </w:rPr>
        <w:t>nicamente podr</w:t>
      </w:r>
      <w:r>
        <w:rPr>
          <w:rFonts w:hint="eastAsia"/>
          <w:bCs/>
          <w:lang w:val="es-EC"/>
        </w:rPr>
        <w:t>á</w:t>
      </w:r>
      <w:r>
        <w:rPr>
          <w:bCs/>
          <w:lang w:val="es-EC"/>
        </w:rPr>
        <w:t xml:space="preserve"> seleccionar la cuota m</w:t>
      </w:r>
      <w:r>
        <w:rPr>
          <w:rFonts w:hint="eastAsia"/>
          <w:bCs/>
          <w:lang w:val="es-EC"/>
        </w:rPr>
        <w:t>á</w:t>
      </w:r>
      <w:r>
        <w:rPr>
          <w:bCs/>
          <w:lang w:val="es-EC"/>
        </w:rPr>
        <w:t xml:space="preserve">s antigua para pago. En la </w:t>
      </w:r>
      <w:r>
        <w:rPr>
          <w:rFonts w:hint="eastAsia"/>
          <w:bCs/>
          <w:lang w:val="es-EC"/>
        </w:rPr>
        <w:t>ú</w:t>
      </w:r>
      <w:r>
        <w:rPr>
          <w:bCs/>
          <w:lang w:val="es-EC"/>
        </w:rPr>
        <w:t>ltima sesi</w:t>
      </w:r>
      <w:r>
        <w:rPr>
          <w:rFonts w:hint="eastAsia"/>
          <w:bCs/>
          <w:lang w:val="es-EC"/>
        </w:rPr>
        <w:t>ó</w:t>
      </w:r>
      <w:r>
        <w:rPr>
          <w:bCs/>
          <w:lang w:val="es-EC"/>
        </w:rPr>
        <w:t>n con el equipo t</w:t>
      </w:r>
      <w:r>
        <w:rPr>
          <w:rFonts w:hint="eastAsia"/>
          <w:bCs/>
          <w:lang w:val="es-EC"/>
        </w:rPr>
        <w:t>é</w:t>
      </w:r>
      <w:r>
        <w:rPr>
          <w:bCs/>
          <w:lang w:val="es-EC"/>
        </w:rPr>
        <w:t xml:space="preserve">cnico del banco confirmaron que si pueden aplicar ese control. </w:t>
      </w:r>
    </w:p>
    <w:p w14:paraId="7AC57C9B" w14:textId="77777777" w:rsidR="00A33C68" w:rsidRDefault="00A33C68" w:rsidP="008309CD">
      <w:pPr>
        <w:pStyle w:val="Textocomentario"/>
      </w:pPr>
      <w:r>
        <w:rPr>
          <w:bCs/>
          <w:lang w:val="es-EC"/>
        </w:rPr>
        <w:t>Se modifica redacci</w:t>
      </w:r>
      <w:r>
        <w:rPr>
          <w:rFonts w:hint="eastAsia"/>
          <w:bCs/>
          <w:lang w:val="es-EC"/>
        </w:rPr>
        <w:t>ó</w:t>
      </w:r>
      <w:r>
        <w:rPr>
          <w:bCs/>
          <w:lang w:val="es-EC"/>
        </w:rPr>
        <w:t>n con fines aclaratorios.</w:t>
      </w:r>
    </w:p>
  </w:comment>
  <w:comment w:id="60" w:author="Wendy Cedeño Ley" w:date="2023-08-24T15:26:00Z" w:initials="WCL">
    <w:p w14:paraId="74050541" w14:textId="37C012AB" w:rsidR="00E97517" w:rsidRDefault="00E97517">
      <w:pPr>
        <w:pStyle w:val="Textocomentario"/>
      </w:pPr>
      <w:r>
        <w:rPr>
          <w:rStyle w:val="Refdecomentario"/>
        </w:rPr>
        <w:annotationRef/>
      </w:r>
      <w:r>
        <w:t>En el alcance inicial no estaba incluido Tarjeta de crédito</w:t>
      </w:r>
    </w:p>
  </w:comment>
  <w:comment w:id="61" w:author="Paola Elena" w:date="2023-08-28T13:57:00Z" w:initials="PE">
    <w:p w14:paraId="069C2921" w14:textId="77777777" w:rsidR="00167E7A" w:rsidRDefault="00167E7A" w:rsidP="00F668DA">
      <w:pPr>
        <w:pStyle w:val="Textocomentario"/>
      </w:pPr>
      <w:r>
        <w:rPr>
          <w:rStyle w:val="Refdecomentario"/>
        </w:rPr>
        <w:annotationRef/>
      </w:r>
      <w:r>
        <w:rPr>
          <w:lang w:val="es-EC"/>
        </w:rPr>
        <w:t>De acuerdo a lo conversado con Sofia, si no afecta la recaudaci</w:t>
      </w:r>
      <w:r>
        <w:rPr>
          <w:rFonts w:hint="eastAsia"/>
          <w:lang w:val="es-EC"/>
        </w:rPr>
        <w:t>ó</w:t>
      </w:r>
      <w:r>
        <w:rPr>
          <w:lang w:val="es-EC"/>
        </w:rPr>
        <w:t>n con d</w:t>
      </w:r>
      <w:r>
        <w:rPr>
          <w:rFonts w:hint="eastAsia"/>
          <w:lang w:val="es-EC"/>
        </w:rPr>
        <w:t>é</w:t>
      </w:r>
      <w:r>
        <w:rPr>
          <w:lang w:val="es-EC"/>
        </w:rPr>
        <w:t>bitos recurrentes en tarjetas de cr</w:t>
      </w:r>
      <w:r>
        <w:rPr>
          <w:rFonts w:hint="eastAsia"/>
          <w:lang w:val="es-EC"/>
        </w:rPr>
        <w:t>é</w:t>
      </w:r>
      <w:r>
        <w:rPr>
          <w:lang w:val="es-EC"/>
        </w:rPr>
        <w:t>ditos, ni la recaudaci</w:t>
      </w:r>
      <w:r>
        <w:rPr>
          <w:rFonts w:hint="eastAsia"/>
          <w:lang w:val="es-EC"/>
        </w:rPr>
        <w:t>ó</w:t>
      </w:r>
      <w:r>
        <w:rPr>
          <w:lang w:val="es-EC"/>
        </w:rPr>
        <w:t>n a trav</w:t>
      </w:r>
      <w:r>
        <w:rPr>
          <w:rFonts w:hint="eastAsia"/>
          <w:lang w:val="es-EC"/>
        </w:rPr>
        <w:t>é</w:t>
      </w:r>
      <w:r>
        <w:rPr>
          <w:lang w:val="es-EC"/>
        </w:rPr>
        <w:t>s de POS no hay ning</w:t>
      </w:r>
      <w:r>
        <w:rPr>
          <w:rFonts w:hint="eastAsia"/>
          <w:lang w:val="es-EC"/>
        </w:rPr>
        <w:t>ú</w:t>
      </w:r>
      <w:r>
        <w:rPr>
          <w:lang w:val="es-EC"/>
        </w:rPr>
        <w:t>n problema en excluirlo de este documento.</w:t>
      </w:r>
    </w:p>
  </w:comment>
  <w:comment w:id="65" w:author="Wendy Cedeño Ley" w:date="2023-08-24T15:26:00Z" w:initials="WCL">
    <w:p w14:paraId="33E9BC3D" w14:textId="2EB10A2F" w:rsidR="00E97517" w:rsidRDefault="00E97517">
      <w:pPr>
        <w:pStyle w:val="Textocomentario"/>
      </w:pPr>
      <w:r>
        <w:rPr>
          <w:rStyle w:val="Refdecomentario"/>
        </w:rPr>
        <w:annotationRef/>
      </w:r>
      <w:r>
        <w:t>Ampliar esta definición, cuáles son los campos que requieren, no hay un total recaudado porque los créditos son de 1 en 1</w:t>
      </w:r>
    </w:p>
  </w:comment>
  <w:comment w:id="66" w:author="Paola Elena" w:date="2023-08-28T15:29:00Z" w:initials="PE">
    <w:p w14:paraId="069590DE" w14:textId="77777777" w:rsidR="00273A77" w:rsidRDefault="00273A77" w:rsidP="00AA55DA">
      <w:pPr>
        <w:pStyle w:val="Textocomentario"/>
      </w:pPr>
      <w:r>
        <w:rPr>
          <w:rStyle w:val="Refdecomentario"/>
        </w:rPr>
        <w:annotationRef/>
      </w:r>
      <w:r>
        <w:rPr>
          <w:lang w:val="es-EC"/>
        </w:rPr>
        <w:t>Se elimina</w:t>
      </w:r>
    </w:p>
  </w:comment>
  <w:comment w:id="69" w:author="Wendy Cedeño Ley" w:date="2023-08-24T15:27:00Z" w:initials="WCL">
    <w:p w14:paraId="59599510" w14:textId="268AE478" w:rsidR="00E97517" w:rsidRDefault="00E97517">
      <w:pPr>
        <w:pStyle w:val="Textocomentario"/>
      </w:pPr>
      <w:r>
        <w:rPr>
          <w:rStyle w:val="Refdecomentario"/>
        </w:rPr>
        <w:annotationRef/>
      </w:r>
      <w:r>
        <w:t>No aplica porque el servicio es de depósito</w:t>
      </w:r>
    </w:p>
  </w:comment>
  <w:comment w:id="70" w:author="Paola Elena" w:date="2023-08-28T12:04:00Z" w:initials="PE">
    <w:p w14:paraId="555D4C72" w14:textId="77777777" w:rsidR="00273A77" w:rsidRDefault="00A33C68" w:rsidP="00BA18C2">
      <w:pPr>
        <w:pStyle w:val="Textocomentario"/>
      </w:pPr>
      <w:r>
        <w:rPr>
          <w:rStyle w:val="Refdecomentario"/>
        </w:rPr>
        <w:annotationRef/>
      </w:r>
      <w:r w:rsidR="00273A77">
        <w:rPr>
          <w:bCs/>
          <w:lang w:val="es-EC"/>
        </w:rPr>
        <w:t>Se elimina</w:t>
      </w:r>
    </w:p>
  </w:comment>
  <w:comment w:id="74" w:author="Wendy Cedeño Ley" w:date="2023-08-24T15:28:00Z" w:initials="WCL">
    <w:p w14:paraId="7AD4F748" w14:textId="149FE239" w:rsidR="00E97517" w:rsidRDefault="00E97517">
      <w:pPr>
        <w:pStyle w:val="Textocomentario"/>
      </w:pPr>
      <w:r>
        <w:rPr>
          <w:rStyle w:val="Refdecomentario"/>
        </w:rPr>
        <w:annotationRef/>
      </w:r>
      <w:r>
        <w:t>Campo concepto de la ficha técnica</w:t>
      </w:r>
    </w:p>
  </w:comment>
  <w:comment w:id="75" w:author="Paola Elena" w:date="2023-08-28T15:29:00Z" w:initials="PE">
    <w:p w14:paraId="4F9D7E0E" w14:textId="77777777" w:rsidR="00273A77" w:rsidRDefault="00273A77" w:rsidP="00786E49">
      <w:pPr>
        <w:pStyle w:val="Textocomentario"/>
      </w:pPr>
      <w:r>
        <w:rPr>
          <w:rStyle w:val="Refdecomentario"/>
        </w:rPr>
        <w:annotationRef/>
      </w:r>
      <w:r>
        <w:rPr>
          <w:lang w:val="es-EC"/>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E67FB" w15:done="0"/>
  <w15:commentEx w15:paraId="70D6B461" w15:paraIdParent="6BBE67FB" w15:done="0"/>
  <w15:commentEx w15:paraId="37890CA4" w15:done="0"/>
  <w15:commentEx w15:paraId="0CF02BBB" w15:paraIdParent="37890CA4" w15:done="0"/>
  <w15:commentEx w15:paraId="5C2AC6FB" w15:done="0"/>
  <w15:commentEx w15:paraId="273754D9" w15:paraIdParent="5C2AC6FB" w15:done="0"/>
  <w15:commentEx w15:paraId="4BE9ED18" w15:done="0"/>
  <w15:commentEx w15:paraId="35AA2F19" w15:paraIdParent="4BE9ED18" w15:done="0"/>
  <w15:commentEx w15:paraId="20BD5F6A" w15:done="0"/>
  <w15:commentEx w15:paraId="0CA00A14" w15:paraIdParent="20BD5F6A" w15:done="0"/>
  <w15:commentEx w15:paraId="071CD296" w15:done="0"/>
  <w15:commentEx w15:paraId="7AC57C9B" w15:paraIdParent="071CD296" w15:done="0"/>
  <w15:commentEx w15:paraId="74050541" w15:done="0"/>
  <w15:commentEx w15:paraId="069C2921" w15:paraIdParent="74050541" w15:done="0"/>
  <w15:commentEx w15:paraId="33E9BC3D" w15:done="0"/>
  <w15:commentEx w15:paraId="069590DE" w15:paraIdParent="33E9BC3D" w15:done="0"/>
  <w15:commentEx w15:paraId="59599510" w15:done="0"/>
  <w15:commentEx w15:paraId="555D4C72" w15:paraIdParent="59599510" w15:done="0"/>
  <w15:commentEx w15:paraId="7AD4F748" w15:done="0"/>
  <w15:commentEx w15:paraId="4F9D7E0E" w15:paraIdParent="7AD4F7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24F0" w16cex:dateUtc="2023-08-28T18:51:00Z"/>
  <w16cex:commentExtensible w16cex:durableId="289709AC" w16cex:dateUtc="2023-08-28T16:55:00Z"/>
  <w16cex:commentExtensible w16cex:durableId="289709C7" w16cex:dateUtc="2023-08-28T16:55:00Z"/>
  <w16cex:commentExtensible w16cex:durableId="28970A42" w16cex:dateUtc="2023-08-28T16:57:00Z"/>
  <w16cex:commentExtensible w16cex:durableId="28970A5F" w16cex:dateUtc="2023-08-28T16:58:00Z"/>
  <w16cex:commentExtensible w16cex:durableId="28970B17" w16cex:dateUtc="2023-08-28T17:01:00Z"/>
  <w16cex:commentExtensible w16cex:durableId="2897265B" w16cex:dateUtc="2023-08-28T18:57:00Z"/>
  <w16cex:commentExtensible w16cex:durableId="28973BDB" w16cex:dateUtc="2023-08-28T20:29:00Z"/>
  <w16cex:commentExtensible w16cex:durableId="28970BE3" w16cex:dateUtc="2023-08-28T17:04:00Z"/>
  <w16cex:commentExtensible w16cex:durableId="28973BE6" w16cex:dateUtc="2023-08-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E67FB" w16cid:durableId="2896E5BA"/>
  <w16cid:commentId w16cid:paraId="70D6B461" w16cid:durableId="289724F0"/>
  <w16cid:commentId w16cid:paraId="37890CA4" w16cid:durableId="2896E5BB"/>
  <w16cid:commentId w16cid:paraId="0CF02BBB" w16cid:durableId="289709AC"/>
  <w16cid:commentId w16cid:paraId="5C2AC6FB" w16cid:durableId="2896E5BC"/>
  <w16cid:commentId w16cid:paraId="273754D9" w16cid:durableId="289709C7"/>
  <w16cid:commentId w16cid:paraId="4BE9ED18" w16cid:durableId="2896E5BD"/>
  <w16cid:commentId w16cid:paraId="35AA2F19" w16cid:durableId="28970A42"/>
  <w16cid:commentId w16cid:paraId="20BD5F6A" w16cid:durableId="2896E5BE"/>
  <w16cid:commentId w16cid:paraId="0CA00A14" w16cid:durableId="28970A5F"/>
  <w16cid:commentId w16cid:paraId="071CD296" w16cid:durableId="2896E5BF"/>
  <w16cid:commentId w16cid:paraId="7AC57C9B" w16cid:durableId="28970B17"/>
  <w16cid:commentId w16cid:paraId="74050541" w16cid:durableId="2896E5C0"/>
  <w16cid:commentId w16cid:paraId="069C2921" w16cid:durableId="2897265B"/>
  <w16cid:commentId w16cid:paraId="33E9BC3D" w16cid:durableId="2896E5C1"/>
  <w16cid:commentId w16cid:paraId="069590DE" w16cid:durableId="28973BDB"/>
  <w16cid:commentId w16cid:paraId="59599510" w16cid:durableId="2896E5C2"/>
  <w16cid:commentId w16cid:paraId="555D4C72" w16cid:durableId="28970BE3"/>
  <w16cid:commentId w16cid:paraId="7AD4F748" w16cid:durableId="2896E5C3"/>
  <w16cid:commentId w16cid:paraId="4F9D7E0E" w16cid:durableId="28973B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D626" w14:textId="77777777" w:rsidR="0040324D" w:rsidRDefault="0040324D">
      <w:r>
        <w:separator/>
      </w:r>
    </w:p>
  </w:endnote>
  <w:endnote w:type="continuationSeparator" w:id="0">
    <w:p w14:paraId="22E360B6" w14:textId="77777777" w:rsidR="0040324D" w:rsidRDefault="0040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YInterstate">
    <w:charset w:val="00"/>
    <w:family w:val="auto"/>
    <w:pitch w:val="variable"/>
    <w:sig w:usb0="A00002AF" w:usb1="5000206A"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Y Gothic Cond Demi">
    <w:charset w:val="00"/>
    <w:family w:val="auto"/>
    <w:pitch w:val="variable"/>
    <w:sig w:usb0="800000A7" w:usb1="00000040" w:usb2="00000000" w:usb3="00000000" w:csb0="00000009" w:csb1="00000000"/>
  </w:font>
  <w:font w:name="EY Gothic Cond Medium">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EYInterstate Light">
    <w:altName w:val="Times New Roman"/>
    <w:charset w:val="00"/>
    <w:family w:val="auto"/>
    <w:pitch w:val="variable"/>
    <w:sig w:usb0="00000001"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Y">
    <w:altName w:val="Times New Roman"/>
    <w:charset w:val="00"/>
    <w:family w:val="auto"/>
    <w:pitch w:val="variable"/>
    <w:sig w:usb0="00000083" w:usb1="00000000" w:usb2="00000000" w:usb3="00000000" w:csb0="00000009" w:csb1="00000000"/>
  </w:font>
  <w:font w:name="Brush Script MT">
    <w:panose1 w:val="03060802040406070304"/>
    <w:charset w:val="00"/>
    <w:family w:val="script"/>
    <w:pitch w:val="variable"/>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8049"/>
      <w:docPartObj>
        <w:docPartGallery w:val="Page Numbers (Bottom of Page)"/>
        <w:docPartUnique/>
      </w:docPartObj>
    </w:sdtPr>
    <w:sdtContent>
      <w:p w14:paraId="2FD53E74" w14:textId="750C0720" w:rsidR="00F1604B" w:rsidRDefault="00E439F4" w:rsidP="0047397C">
        <w:pPr>
          <w:widowControl w:val="0"/>
          <w:ind w:right="360"/>
        </w:pPr>
        <w:r>
          <w:rPr>
            <w:noProof/>
            <w:lang w:val="es-EC" w:eastAsia="es-EC"/>
          </w:rPr>
          <mc:AlternateContent>
            <mc:Choice Requires="wps">
              <w:drawing>
                <wp:anchor distT="0" distB="0" distL="114300" distR="114300" simplePos="0" relativeHeight="251656704" behindDoc="0" locked="0" layoutInCell="1" allowOverlap="1" wp14:anchorId="437B97B0" wp14:editId="4C806769">
                  <wp:simplePos x="0" y="0"/>
                  <wp:positionH relativeFrom="column">
                    <wp:posOffset>-291465</wp:posOffset>
                  </wp:positionH>
                  <wp:positionV relativeFrom="paragraph">
                    <wp:posOffset>-1000125</wp:posOffset>
                  </wp:positionV>
                  <wp:extent cx="76200" cy="228600"/>
                  <wp:effectExtent l="19050" t="0" r="0" b="0"/>
                  <wp:wrapNone/>
                  <wp:docPr id="199135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31188854" w14:textId="77777777" w:rsidR="00F1604B" w:rsidRDefault="00F1604B" w:rsidP="003749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B97B0" id="_x0000_t202" coordsize="21600,21600" o:spt="202" path="m,l,21600r21600,l21600,xe">
                  <v:stroke joinstyle="miter"/>
                  <v:path gradientshapeok="t" o:connecttype="rect"/>
                </v:shapetype>
                <v:shape id="Cuadro de texto 2" o:spid="_x0000_s1028" type="#_x0000_t202" style="position:absolute;margin-left:-22.95pt;margin-top:-78.75pt;width:6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" filled="f" stroked="f">
                  <v:textbox>
                    <w:txbxContent>
                      <w:p w14:paraId="31188854" w14:textId="77777777" w:rsidR="00F1604B" w:rsidRDefault="00F1604B" w:rsidP="003749E2"/>
                    </w:txbxContent>
                  </v:textbox>
                </v:shape>
              </w:pict>
            </mc:Fallback>
          </mc:AlternateContent>
        </w:r>
      </w:p>
      <w:p w14:paraId="22C9C534" w14:textId="77777777" w:rsidR="00F1604B" w:rsidRDefault="00F1604B">
        <w:pPr>
          <w:widowControl w:val="0"/>
          <w:tabs>
            <w:tab w:val="right" w:pos="8640"/>
          </w:tabs>
        </w:pPr>
        <w:r>
          <w:tab/>
        </w:r>
      </w:p>
    </w:sdtContent>
  </w:sdt>
  <w:p w14:paraId="319F264C" w14:textId="77777777" w:rsidR="00F1604B" w:rsidRDefault="00F1604B">
    <w:pPr>
      <w:pStyle w:val="Piedepgina"/>
      <w:numPr>
        <w:ilvl w:val="12"/>
        <w:numId w:val="0"/>
      </w:numPr>
      <w:tabs>
        <w:tab w:val="clear" w:pos="8640"/>
        <w:tab w:val="clear" w:pos="8910"/>
        <w:tab w:val="decimal" w:pos="9180"/>
        <w:tab w:val="right" w:pos="10800"/>
      </w:tabs>
      <w:ind w:righ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9638" w14:textId="60FB1171" w:rsidR="00F1604B" w:rsidRPr="00145227" w:rsidRDefault="00512AB7">
    <w:pPr>
      <w:pStyle w:val="Piedepgina"/>
      <w:framePr w:wrap="around" w:vAnchor="text" w:hAnchor="margin" w:xAlign="right" w:y="1"/>
      <w:rPr>
        <w:rStyle w:val="Nmerodepgina"/>
        <w:rFonts w:ascii="Arial" w:hAnsi="Arial"/>
        <w:b w:val="0"/>
        <w:sz w:val="16"/>
        <w:szCs w:val="16"/>
      </w:rPr>
    </w:pPr>
    <w:r w:rsidRPr="009831D0">
      <w:rPr>
        <w:rStyle w:val="Nmerodepgina"/>
        <w:rFonts w:ascii="Arial" w:hAnsi="Arial"/>
        <w:b w:val="0"/>
        <w:sz w:val="16"/>
        <w:szCs w:val="16"/>
      </w:rPr>
      <w:fldChar w:fldCharType="begin"/>
    </w:r>
    <w:r w:rsidR="00F1604B" w:rsidRPr="009831D0">
      <w:rPr>
        <w:rStyle w:val="Nmerodepgina"/>
        <w:rFonts w:ascii="Arial" w:hAnsi="Arial"/>
        <w:b w:val="0"/>
        <w:sz w:val="16"/>
        <w:szCs w:val="16"/>
      </w:rPr>
      <w:instrText xml:space="preserve">PAGE  </w:instrText>
    </w:r>
    <w:r w:rsidRPr="009831D0">
      <w:rPr>
        <w:rStyle w:val="Nmerodepgina"/>
        <w:rFonts w:ascii="Arial" w:hAnsi="Arial"/>
        <w:b w:val="0"/>
        <w:sz w:val="16"/>
        <w:szCs w:val="16"/>
      </w:rPr>
      <w:fldChar w:fldCharType="separate"/>
    </w:r>
    <w:r w:rsidR="00E97517">
      <w:rPr>
        <w:rStyle w:val="Nmerodepgina"/>
        <w:rFonts w:ascii="Arial" w:hAnsi="Arial"/>
        <w:b w:val="0"/>
        <w:noProof/>
        <w:sz w:val="16"/>
        <w:szCs w:val="16"/>
      </w:rPr>
      <w:t>7</w:t>
    </w:r>
    <w:r w:rsidRPr="009831D0">
      <w:rPr>
        <w:rStyle w:val="Nmerodepgina"/>
        <w:rFonts w:ascii="Arial" w:hAnsi="Arial"/>
        <w:b w:val="0"/>
        <w:sz w:val="16"/>
        <w:szCs w:val="16"/>
      </w:rPr>
      <w:fldChar w:fldCharType="end"/>
    </w:r>
  </w:p>
  <w:sdt>
    <w:sdtPr>
      <w:rPr>
        <w:sz w:val="16"/>
        <w:szCs w:val="16"/>
      </w:rPr>
      <w:id w:val="-1057464451"/>
      <w:docPartObj>
        <w:docPartGallery w:val="Page Numbers (Bottom of Page)"/>
        <w:docPartUnique/>
      </w:docPartObj>
    </w:sdtPr>
    <w:sdtEndPr>
      <w:rPr>
        <w:b w:val="0"/>
      </w:rPr>
    </w:sdtEndPr>
    <w:sdtContent>
      <w:p w14:paraId="15FBD67C" w14:textId="61A470C0" w:rsidR="00F1604B" w:rsidRPr="00541ACC" w:rsidRDefault="00E439F4" w:rsidP="00494F72">
        <w:pPr>
          <w:widowControl w:val="0"/>
          <w:ind w:right="360"/>
          <w:rPr>
            <w:sz w:val="16"/>
            <w:szCs w:val="16"/>
            <w:lang w:val="es-ES"/>
          </w:rPr>
        </w:pPr>
        <w:r>
          <w:rPr>
            <w:noProof/>
            <w:sz w:val="16"/>
            <w:szCs w:val="16"/>
            <w:lang w:val="es-EC" w:eastAsia="es-EC"/>
          </w:rPr>
          <mc:AlternateContent>
            <mc:Choice Requires="wps">
              <w:drawing>
                <wp:anchor distT="0" distB="0" distL="114300" distR="114300" simplePos="0" relativeHeight="251657728" behindDoc="0" locked="0" layoutInCell="1" allowOverlap="1" wp14:anchorId="777724A9" wp14:editId="65CC173D">
                  <wp:simplePos x="0" y="0"/>
                  <wp:positionH relativeFrom="column">
                    <wp:posOffset>-291465</wp:posOffset>
                  </wp:positionH>
                  <wp:positionV relativeFrom="paragraph">
                    <wp:posOffset>-1000125</wp:posOffset>
                  </wp:positionV>
                  <wp:extent cx="76200" cy="228600"/>
                  <wp:effectExtent l="19050" t="0" r="0" b="0"/>
                  <wp:wrapNone/>
                  <wp:docPr id="112016912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5B2446E9" w14:textId="77777777" w:rsidR="00F1604B" w:rsidRDefault="00F1604B" w:rsidP="00494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724A9" id="_x0000_t202" coordsize="21600,21600" o:spt="202" path="m,l,21600r21600,l21600,xe">
                  <v:stroke joinstyle="miter"/>
                  <v:path gradientshapeok="t" o:connecttype="rect"/>
                </v:shapetype>
                <v:shape id="Cuadro de texto 1" o:spid="_x0000_s1029" type="#_x0000_t202" style="position:absolute;margin-left:-22.95pt;margin-top:-78.75pt;width: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" filled="f" stroked="f">
                  <v:textbox>
                    <w:txbxContent>
                      <w:p w14:paraId="5B2446E9" w14:textId="77777777" w:rsidR="00F1604B" w:rsidRDefault="00F1604B" w:rsidP="00494F72"/>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8581" w14:textId="77777777" w:rsidR="0040324D" w:rsidRDefault="0040324D">
      <w:r>
        <w:separator/>
      </w:r>
    </w:p>
  </w:footnote>
  <w:footnote w:type="continuationSeparator" w:id="0">
    <w:p w14:paraId="777ADD90" w14:textId="77777777" w:rsidR="0040324D" w:rsidRDefault="00403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FC867" w14:textId="61FB806C" w:rsidR="00F1604B" w:rsidRPr="00314CAF" w:rsidRDefault="002A20AB" w:rsidP="002A20AB">
    <w:pPr>
      <w:pStyle w:val="Encabezado"/>
      <w:spacing w:line="120" w:lineRule="atLeast"/>
      <w:jc w:val="right"/>
      <w:rPr>
        <w:lang w:val="es-EC"/>
      </w:rPr>
    </w:pPr>
    <w:r>
      <w:rPr>
        <w:rFonts w:ascii="Arial" w:hAnsi="Arial"/>
        <w:color w:val="17365D" w:themeColor="text2" w:themeShade="BF"/>
        <w:sz w:val="24"/>
        <w:szCs w:val="24"/>
        <w:lang w:val="es-EC"/>
      </w:rPr>
      <w:t xml:space="preserve"> </w:t>
    </w:r>
    <w:r w:rsidR="002164D4">
      <w:rPr>
        <w:rFonts w:ascii="Arial" w:hAnsi="Arial"/>
        <w:color w:val="17365D" w:themeColor="text2" w:themeShade="BF"/>
        <w:sz w:val="24"/>
        <w:szCs w:val="24"/>
        <w:lang w:val="es-EC"/>
      </w:rPr>
      <w:t>Documento</w:t>
    </w:r>
    <w:r w:rsidR="00A9412C">
      <w:rPr>
        <w:rFonts w:ascii="Arial" w:hAnsi="Arial"/>
        <w:color w:val="17365D" w:themeColor="text2" w:themeShade="BF"/>
        <w:sz w:val="24"/>
        <w:szCs w:val="24"/>
        <w:lang w:val="es-EC"/>
      </w:rPr>
      <w:t xml:space="preserve"> de Iniciativa de negocio</w:t>
    </w:r>
  </w:p>
</w:hdr>
</file>

<file path=word/intelligence2.xml><?xml version="1.0" encoding="utf-8"?>
<int2:intelligence xmlns:int2="http://schemas.microsoft.com/office/intelligence/2020/intelligence" xmlns:oel="http://schemas.microsoft.com/office/2019/extlst">
  <int2:observations>
    <int2:textHash int2:hashCode="+rJCn3cN1uaqZm" int2:id="fgOOqrGa">
      <int2:state int2:value="Rejected" int2:type="LegacyProofing"/>
    </int2:textHash>
    <int2:textHash int2:hashCode="SXAhOC0KUgXtHY" int2:id="lGdvZrI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4E9"/>
    <w:multiLevelType w:val="hybridMultilevel"/>
    <w:tmpl w:val="2B3633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ED524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81CD0"/>
    <w:multiLevelType w:val="hybridMultilevel"/>
    <w:tmpl w:val="CDE41F8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 w15:restartNumberingAfterBreak="0">
    <w:nsid w:val="18DA0F68"/>
    <w:multiLevelType w:val="hybridMultilevel"/>
    <w:tmpl w:val="622A5C20"/>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49278F"/>
    <w:multiLevelType w:val="hybridMultilevel"/>
    <w:tmpl w:val="871E26F2"/>
    <w:lvl w:ilvl="0" w:tplc="769A5EBC">
      <w:start w:val="1"/>
      <w:numFmt w:val="bullet"/>
      <w:lvlText w:val="-"/>
      <w:lvlJc w:val="left"/>
      <w:pPr>
        <w:ind w:left="720" w:hanging="360"/>
      </w:pPr>
      <w:rPr>
        <w:rFonts w:ascii="Abadi" w:hAnsi="Abadi" w:hint="default"/>
      </w:rPr>
    </w:lvl>
    <w:lvl w:ilvl="1" w:tplc="A3BE22AC">
      <w:numFmt w:val="bullet"/>
      <w:lvlText w:val="-"/>
      <w:lvlJc w:val="left"/>
      <w:pPr>
        <w:ind w:left="1440" w:hanging="360"/>
      </w:pPr>
      <w:rPr>
        <w:rFonts w:ascii="Arial" w:eastAsia="Arial"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FE32B3"/>
    <w:multiLevelType w:val="hybridMultilevel"/>
    <w:tmpl w:val="024C8D5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870C8A"/>
    <w:multiLevelType w:val="multilevel"/>
    <w:tmpl w:val="00668764"/>
    <w:lvl w:ilvl="0">
      <w:start w:val="1"/>
      <w:numFmt w:val="decimal"/>
      <w:pStyle w:val="StyleSubhead2Before0Firstline0"/>
      <w:lvlText w:val="%1."/>
      <w:lvlJc w:val="left"/>
      <w:pPr>
        <w:tabs>
          <w:tab w:val="num" w:pos="360"/>
        </w:tabs>
        <w:ind w:left="360" w:hanging="360"/>
      </w:pPr>
      <w:rPr>
        <w:rFonts w:hint="default"/>
      </w:rPr>
    </w:lvl>
    <w:lvl w:ilvl="1">
      <w:start w:val="1"/>
      <w:numFmt w:val="lowerLetter"/>
      <w:lvlText w:val="%1.%2."/>
      <w:lvlJc w:val="left"/>
      <w:pPr>
        <w:tabs>
          <w:tab w:val="num" w:pos="360"/>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291A62"/>
    <w:multiLevelType w:val="hybridMultilevel"/>
    <w:tmpl w:val="F788D080"/>
    <w:lvl w:ilvl="0" w:tplc="769A5EBC">
      <w:start w:val="1"/>
      <w:numFmt w:val="bullet"/>
      <w:lvlText w:val="-"/>
      <w:lvlJc w:val="left"/>
      <w:pPr>
        <w:ind w:left="1152" w:hanging="360"/>
      </w:pPr>
      <w:rPr>
        <w:rFonts w:ascii="Abadi" w:hAnsi="Abadi" w:hint="default"/>
      </w:rPr>
    </w:lvl>
    <w:lvl w:ilvl="1" w:tplc="300A0003" w:tentative="1">
      <w:start w:val="1"/>
      <w:numFmt w:val="bullet"/>
      <w:lvlText w:val="o"/>
      <w:lvlJc w:val="left"/>
      <w:pPr>
        <w:ind w:left="1872" w:hanging="360"/>
      </w:pPr>
      <w:rPr>
        <w:rFonts w:ascii="Courier New" w:hAnsi="Courier New" w:cs="Courier New" w:hint="default"/>
      </w:rPr>
    </w:lvl>
    <w:lvl w:ilvl="2" w:tplc="300A0005" w:tentative="1">
      <w:start w:val="1"/>
      <w:numFmt w:val="bullet"/>
      <w:lvlText w:val=""/>
      <w:lvlJc w:val="left"/>
      <w:pPr>
        <w:ind w:left="2592" w:hanging="360"/>
      </w:pPr>
      <w:rPr>
        <w:rFonts w:ascii="Wingdings" w:hAnsi="Wingdings" w:hint="default"/>
      </w:rPr>
    </w:lvl>
    <w:lvl w:ilvl="3" w:tplc="300A0001" w:tentative="1">
      <w:start w:val="1"/>
      <w:numFmt w:val="bullet"/>
      <w:lvlText w:val=""/>
      <w:lvlJc w:val="left"/>
      <w:pPr>
        <w:ind w:left="3312" w:hanging="360"/>
      </w:pPr>
      <w:rPr>
        <w:rFonts w:ascii="Symbol" w:hAnsi="Symbol" w:hint="default"/>
      </w:rPr>
    </w:lvl>
    <w:lvl w:ilvl="4" w:tplc="300A0003" w:tentative="1">
      <w:start w:val="1"/>
      <w:numFmt w:val="bullet"/>
      <w:lvlText w:val="o"/>
      <w:lvlJc w:val="left"/>
      <w:pPr>
        <w:ind w:left="4032" w:hanging="360"/>
      </w:pPr>
      <w:rPr>
        <w:rFonts w:ascii="Courier New" w:hAnsi="Courier New" w:cs="Courier New" w:hint="default"/>
      </w:rPr>
    </w:lvl>
    <w:lvl w:ilvl="5" w:tplc="300A0005" w:tentative="1">
      <w:start w:val="1"/>
      <w:numFmt w:val="bullet"/>
      <w:lvlText w:val=""/>
      <w:lvlJc w:val="left"/>
      <w:pPr>
        <w:ind w:left="4752" w:hanging="360"/>
      </w:pPr>
      <w:rPr>
        <w:rFonts w:ascii="Wingdings" w:hAnsi="Wingdings" w:hint="default"/>
      </w:rPr>
    </w:lvl>
    <w:lvl w:ilvl="6" w:tplc="300A0001" w:tentative="1">
      <w:start w:val="1"/>
      <w:numFmt w:val="bullet"/>
      <w:lvlText w:val=""/>
      <w:lvlJc w:val="left"/>
      <w:pPr>
        <w:ind w:left="5472" w:hanging="360"/>
      </w:pPr>
      <w:rPr>
        <w:rFonts w:ascii="Symbol" w:hAnsi="Symbol" w:hint="default"/>
      </w:rPr>
    </w:lvl>
    <w:lvl w:ilvl="7" w:tplc="300A0003" w:tentative="1">
      <w:start w:val="1"/>
      <w:numFmt w:val="bullet"/>
      <w:lvlText w:val="o"/>
      <w:lvlJc w:val="left"/>
      <w:pPr>
        <w:ind w:left="6192" w:hanging="360"/>
      </w:pPr>
      <w:rPr>
        <w:rFonts w:ascii="Courier New" w:hAnsi="Courier New" w:cs="Courier New" w:hint="default"/>
      </w:rPr>
    </w:lvl>
    <w:lvl w:ilvl="8" w:tplc="300A0005" w:tentative="1">
      <w:start w:val="1"/>
      <w:numFmt w:val="bullet"/>
      <w:lvlText w:val=""/>
      <w:lvlJc w:val="left"/>
      <w:pPr>
        <w:ind w:left="6912" w:hanging="360"/>
      </w:pPr>
      <w:rPr>
        <w:rFonts w:ascii="Wingdings" w:hAnsi="Wingdings" w:hint="default"/>
      </w:rPr>
    </w:lvl>
  </w:abstractNum>
  <w:abstractNum w:abstractNumId="8" w15:restartNumberingAfterBreak="0">
    <w:nsid w:val="3C3B58FF"/>
    <w:multiLevelType w:val="multilevel"/>
    <w:tmpl w:val="43A442C8"/>
    <w:lvl w:ilvl="0">
      <w:start w:val="1"/>
      <w:numFmt w:val="decimal"/>
      <w:pStyle w:val="Ttulo1"/>
      <w:lvlText w:val="%1"/>
      <w:lvlJc w:val="left"/>
      <w:pPr>
        <w:ind w:left="432" w:hanging="432"/>
      </w:pPr>
      <w:rPr>
        <w:b/>
        <w:bCs w:val="0"/>
        <w:i w:val="0"/>
        <w:i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E34139"/>
    <w:multiLevelType w:val="multilevel"/>
    <w:tmpl w:val="2708AB0E"/>
    <w:lvl w:ilvl="0">
      <w:start w:val="1"/>
      <w:numFmt w:val="decimal"/>
      <w:pStyle w:val="TableBullet1"/>
      <w:lvlText w:val=""/>
      <w:lvlJc w:val="left"/>
      <w:pPr>
        <w:tabs>
          <w:tab w:val="num" w:pos="249"/>
        </w:tabs>
        <w:ind w:left="249" w:hanging="249"/>
      </w:pPr>
      <w:rPr>
        <w:rFonts w:ascii="Wingdings" w:hAnsi="Wingdings" w:hint="default"/>
        <w:color w:val="4367C5"/>
        <w:sz w:val="18"/>
      </w:rPr>
    </w:lvl>
    <w:lvl w:ilvl="1">
      <w:start w:val="1"/>
      <w:numFmt w:val="lowerLetter"/>
      <w:pStyle w:val="TableBullet2"/>
      <w:lvlText w:val=""/>
      <w:lvlJc w:val="left"/>
      <w:pPr>
        <w:tabs>
          <w:tab w:val="num" w:pos="499"/>
        </w:tabs>
        <w:ind w:left="499" w:hanging="250"/>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1175357"/>
    <w:multiLevelType w:val="hybridMultilevel"/>
    <w:tmpl w:val="F66AC62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50CB3531"/>
    <w:multiLevelType w:val="hybridMultilevel"/>
    <w:tmpl w:val="B0E49D66"/>
    <w:lvl w:ilvl="0" w:tplc="04090001">
      <w:start w:val="1"/>
      <w:numFmt w:val="bullet"/>
      <w:pStyle w:val="EYBulletText"/>
      <w:lvlText w:val="•"/>
      <w:lvlJc w:val="left"/>
      <w:pPr>
        <w:tabs>
          <w:tab w:val="num" w:pos="360"/>
        </w:tabs>
        <w:ind w:left="360" w:hanging="360"/>
      </w:pPr>
      <w:rPr>
        <w:rFonts w:ascii="EYInterstate" w:hAnsi="EYInterstate" w:hint="default"/>
        <w:color w:val="FFCC00"/>
        <w:sz w:val="3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54D11A36"/>
    <w:multiLevelType w:val="hybridMultilevel"/>
    <w:tmpl w:val="5BBA8BA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5D87F9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C3408"/>
    <w:multiLevelType w:val="hybridMultilevel"/>
    <w:tmpl w:val="9B96479E"/>
    <w:lvl w:ilvl="0" w:tplc="A3BE22AC">
      <w:numFmt w:val="bullet"/>
      <w:lvlText w:val="-"/>
      <w:lvlJc w:val="left"/>
      <w:pPr>
        <w:ind w:left="1080" w:hanging="360"/>
      </w:pPr>
      <w:rPr>
        <w:rFonts w:ascii="Arial" w:eastAsia="Arial" w:hAnsi="Arial" w:cs="Aria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5D5377DD"/>
    <w:multiLevelType w:val="hybridMultilevel"/>
    <w:tmpl w:val="382446B6"/>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0056997"/>
    <w:multiLevelType w:val="hybridMultilevel"/>
    <w:tmpl w:val="056699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B4106A"/>
    <w:multiLevelType w:val="hybridMultilevel"/>
    <w:tmpl w:val="C48234D2"/>
    <w:lvl w:ilvl="0" w:tplc="769A5EBC">
      <w:start w:val="1"/>
      <w:numFmt w:val="bullet"/>
      <w:lvlText w:val="-"/>
      <w:lvlJc w:val="left"/>
      <w:pPr>
        <w:ind w:left="792" w:hanging="360"/>
      </w:pPr>
      <w:rPr>
        <w:rFonts w:ascii="Abadi" w:hAnsi="Abadi" w:hint="default"/>
      </w:rPr>
    </w:lvl>
    <w:lvl w:ilvl="1" w:tplc="040A0003" w:tentative="1">
      <w:start w:val="1"/>
      <w:numFmt w:val="bullet"/>
      <w:lvlText w:val="o"/>
      <w:lvlJc w:val="left"/>
      <w:pPr>
        <w:ind w:left="1512" w:hanging="360"/>
      </w:pPr>
      <w:rPr>
        <w:rFonts w:ascii="Courier New" w:hAnsi="Courier New" w:cs="Courier New" w:hint="default"/>
      </w:rPr>
    </w:lvl>
    <w:lvl w:ilvl="2" w:tplc="040A0005" w:tentative="1">
      <w:start w:val="1"/>
      <w:numFmt w:val="bullet"/>
      <w:lvlText w:val=""/>
      <w:lvlJc w:val="left"/>
      <w:pPr>
        <w:ind w:left="2232" w:hanging="360"/>
      </w:pPr>
      <w:rPr>
        <w:rFonts w:ascii="Wingdings" w:hAnsi="Wingdings" w:hint="default"/>
      </w:rPr>
    </w:lvl>
    <w:lvl w:ilvl="3" w:tplc="040A0001" w:tentative="1">
      <w:start w:val="1"/>
      <w:numFmt w:val="bullet"/>
      <w:lvlText w:val=""/>
      <w:lvlJc w:val="left"/>
      <w:pPr>
        <w:ind w:left="2952" w:hanging="360"/>
      </w:pPr>
      <w:rPr>
        <w:rFonts w:ascii="Symbol" w:hAnsi="Symbol" w:hint="default"/>
      </w:rPr>
    </w:lvl>
    <w:lvl w:ilvl="4" w:tplc="040A0003" w:tentative="1">
      <w:start w:val="1"/>
      <w:numFmt w:val="bullet"/>
      <w:lvlText w:val="o"/>
      <w:lvlJc w:val="left"/>
      <w:pPr>
        <w:ind w:left="3672" w:hanging="360"/>
      </w:pPr>
      <w:rPr>
        <w:rFonts w:ascii="Courier New" w:hAnsi="Courier New" w:cs="Courier New" w:hint="default"/>
      </w:rPr>
    </w:lvl>
    <w:lvl w:ilvl="5" w:tplc="040A0005" w:tentative="1">
      <w:start w:val="1"/>
      <w:numFmt w:val="bullet"/>
      <w:lvlText w:val=""/>
      <w:lvlJc w:val="left"/>
      <w:pPr>
        <w:ind w:left="4392" w:hanging="360"/>
      </w:pPr>
      <w:rPr>
        <w:rFonts w:ascii="Wingdings" w:hAnsi="Wingdings" w:hint="default"/>
      </w:rPr>
    </w:lvl>
    <w:lvl w:ilvl="6" w:tplc="040A0001" w:tentative="1">
      <w:start w:val="1"/>
      <w:numFmt w:val="bullet"/>
      <w:lvlText w:val=""/>
      <w:lvlJc w:val="left"/>
      <w:pPr>
        <w:ind w:left="5112" w:hanging="360"/>
      </w:pPr>
      <w:rPr>
        <w:rFonts w:ascii="Symbol" w:hAnsi="Symbol" w:hint="default"/>
      </w:rPr>
    </w:lvl>
    <w:lvl w:ilvl="7" w:tplc="040A0003" w:tentative="1">
      <w:start w:val="1"/>
      <w:numFmt w:val="bullet"/>
      <w:lvlText w:val="o"/>
      <w:lvlJc w:val="left"/>
      <w:pPr>
        <w:ind w:left="5832" w:hanging="360"/>
      </w:pPr>
      <w:rPr>
        <w:rFonts w:ascii="Courier New" w:hAnsi="Courier New" w:cs="Courier New" w:hint="default"/>
      </w:rPr>
    </w:lvl>
    <w:lvl w:ilvl="8" w:tplc="040A0005" w:tentative="1">
      <w:start w:val="1"/>
      <w:numFmt w:val="bullet"/>
      <w:lvlText w:val=""/>
      <w:lvlJc w:val="left"/>
      <w:pPr>
        <w:ind w:left="6552" w:hanging="360"/>
      </w:pPr>
      <w:rPr>
        <w:rFonts w:ascii="Wingdings" w:hAnsi="Wingdings" w:hint="default"/>
      </w:rPr>
    </w:lvl>
  </w:abstractNum>
  <w:abstractNum w:abstractNumId="18" w15:restartNumberingAfterBreak="0">
    <w:nsid w:val="6599729E"/>
    <w:multiLevelType w:val="hybridMultilevel"/>
    <w:tmpl w:val="BFFE08CE"/>
    <w:lvl w:ilvl="0" w:tplc="769A5EBC">
      <w:start w:val="1"/>
      <w:numFmt w:val="bullet"/>
      <w:lvlText w:val="-"/>
      <w:lvlJc w:val="left"/>
      <w:pPr>
        <w:ind w:left="720" w:hanging="360"/>
      </w:pPr>
      <w:rPr>
        <w:rFonts w:ascii="Abadi" w:hAnsi="Aba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8521F6"/>
    <w:multiLevelType w:val="hybridMultilevel"/>
    <w:tmpl w:val="08A26D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98F30D8"/>
    <w:multiLevelType w:val="multilevel"/>
    <w:tmpl w:val="7B6C7702"/>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7DD773EE"/>
    <w:multiLevelType w:val="hybridMultilevel"/>
    <w:tmpl w:val="E2406D44"/>
    <w:lvl w:ilvl="0" w:tplc="300A0001">
      <w:start w:val="1"/>
      <w:numFmt w:val="bullet"/>
      <w:pStyle w:val="Lista2"/>
      <w:lvlText w:val=""/>
      <w:lvlJc w:val="left"/>
      <w:pPr>
        <w:tabs>
          <w:tab w:val="num" w:pos="1152"/>
        </w:tabs>
        <w:ind w:left="1152" w:hanging="432"/>
      </w:pPr>
      <w:rPr>
        <w:rFonts w:ascii="Wingdings 2" w:hAnsi="Wingdings 2" w:hint="default"/>
        <w:color w:val="auto"/>
      </w:rPr>
    </w:lvl>
    <w:lvl w:ilvl="1" w:tplc="300A0003">
      <w:start w:val="1"/>
      <w:numFmt w:val="bullet"/>
      <w:lvlText w:val="o"/>
      <w:lvlJc w:val="left"/>
      <w:pPr>
        <w:tabs>
          <w:tab w:val="num" w:pos="1080"/>
        </w:tabs>
        <w:ind w:left="1080" w:hanging="360"/>
      </w:pPr>
      <w:rPr>
        <w:rFonts w:ascii="Courier New" w:hAnsi="Courier New" w:cs="Courier New" w:hint="default"/>
      </w:rPr>
    </w:lvl>
    <w:lvl w:ilvl="2" w:tplc="300A0005" w:tentative="1">
      <w:start w:val="1"/>
      <w:numFmt w:val="bullet"/>
      <w:lvlText w:val=""/>
      <w:lvlJc w:val="left"/>
      <w:pPr>
        <w:tabs>
          <w:tab w:val="num" w:pos="1800"/>
        </w:tabs>
        <w:ind w:left="1800" w:hanging="360"/>
      </w:pPr>
      <w:rPr>
        <w:rFonts w:ascii="Wingdings" w:hAnsi="Wingdings" w:hint="default"/>
      </w:rPr>
    </w:lvl>
    <w:lvl w:ilvl="3" w:tplc="300A0001" w:tentative="1">
      <w:start w:val="1"/>
      <w:numFmt w:val="bullet"/>
      <w:lvlText w:val=""/>
      <w:lvlJc w:val="left"/>
      <w:pPr>
        <w:tabs>
          <w:tab w:val="num" w:pos="2520"/>
        </w:tabs>
        <w:ind w:left="2520" w:hanging="360"/>
      </w:pPr>
      <w:rPr>
        <w:rFonts w:ascii="Symbol" w:hAnsi="Symbol" w:hint="default"/>
      </w:rPr>
    </w:lvl>
    <w:lvl w:ilvl="4" w:tplc="300A0003" w:tentative="1">
      <w:start w:val="1"/>
      <w:numFmt w:val="bullet"/>
      <w:lvlText w:val="o"/>
      <w:lvlJc w:val="left"/>
      <w:pPr>
        <w:tabs>
          <w:tab w:val="num" w:pos="3240"/>
        </w:tabs>
        <w:ind w:left="3240" w:hanging="360"/>
      </w:pPr>
      <w:rPr>
        <w:rFonts w:ascii="Courier New" w:hAnsi="Courier New" w:cs="Courier New" w:hint="default"/>
      </w:rPr>
    </w:lvl>
    <w:lvl w:ilvl="5" w:tplc="300A0005" w:tentative="1">
      <w:start w:val="1"/>
      <w:numFmt w:val="bullet"/>
      <w:lvlText w:val=""/>
      <w:lvlJc w:val="left"/>
      <w:pPr>
        <w:tabs>
          <w:tab w:val="num" w:pos="3960"/>
        </w:tabs>
        <w:ind w:left="3960" w:hanging="360"/>
      </w:pPr>
      <w:rPr>
        <w:rFonts w:ascii="Wingdings" w:hAnsi="Wingdings" w:hint="default"/>
      </w:rPr>
    </w:lvl>
    <w:lvl w:ilvl="6" w:tplc="300A0001" w:tentative="1">
      <w:start w:val="1"/>
      <w:numFmt w:val="bullet"/>
      <w:lvlText w:val=""/>
      <w:lvlJc w:val="left"/>
      <w:pPr>
        <w:tabs>
          <w:tab w:val="num" w:pos="4680"/>
        </w:tabs>
        <w:ind w:left="4680" w:hanging="360"/>
      </w:pPr>
      <w:rPr>
        <w:rFonts w:ascii="Symbol" w:hAnsi="Symbol" w:hint="default"/>
      </w:rPr>
    </w:lvl>
    <w:lvl w:ilvl="7" w:tplc="300A0003" w:tentative="1">
      <w:start w:val="1"/>
      <w:numFmt w:val="bullet"/>
      <w:lvlText w:val="o"/>
      <w:lvlJc w:val="left"/>
      <w:pPr>
        <w:tabs>
          <w:tab w:val="num" w:pos="5400"/>
        </w:tabs>
        <w:ind w:left="5400" w:hanging="360"/>
      </w:pPr>
      <w:rPr>
        <w:rFonts w:ascii="Courier New" w:hAnsi="Courier New" w:cs="Courier New" w:hint="default"/>
      </w:rPr>
    </w:lvl>
    <w:lvl w:ilvl="8" w:tplc="300A0005" w:tentative="1">
      <w:start w:val="1"/>
      <w:numFmt w:val="bullet"/>
      <w:lvlText w:val=""/>
      <w:lvlJc w:val="left"/>
      <w:pPr>
        <w:tabs>
          <w:tab w:val="num" w:pos="6120"/>
        </w:tabs>
        <w:ind w:left="6120" w:hanging="360"/>
      </w:pPr>
      <w:rPr>
        <w:rFonts w:ascii="Wingdings" w:hAnsi="Wingdings" w:hint="default"/>
      </w:rPr>
    </w:lvl>
  </w:abstractNum>
  <w:num w:numId="1" w16cid:durableId="1339146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064012">
    <w:abstractNumId w:val="21"/>
  </w:num>
  <w:num w:numId="3" w16cid:durableId="1622299661">
    <w:abstractNumId w:val="11"/>
  </w:num>
  <w:num w:numId="4" w16cid:durableId="1140730267">
    <w:abstractNumId w:val="20"/>
  </w:num>
  <w:num w:numId="5" w16cid:durableId="71046971">
    <w:abstractNumId w:val="6"/>
  </w:num>
  <w:num w:numId="6" w16cid:durableId="457842826">
    <w:abstractNumId w:val="8"/>
  </w:num>
  <w:num w:numId="7" w16cid:durableId="1288705931">
    <w:abstractNumId w:val="17"/>
  </w:num>
  <w:num w:numId="8" w16cid:durableId="1836338826">
    <w:abstractNumId w:val="18"/>
  </w:num>
  <w:num w:numId="9" w16cid:durableId="592667779">
    <w:abstractNumId w:val="14"/>
  </w:num>
  <w:num w:numId="10" w16cid:durableId="1356419412">
    <w:abstractNumId w:val="15"/>
  </w:num>
  <w:num w:numId="11" w16cid:durableId="1782336633">
    <w:abstractNumId w:val="3"/>
  </w:num>
  <w:num w:numId="12" w16cid:durableId="512692036">
    <w:abstractNumId w:val="7"/>
  </w:num>
  <w:num w:numId="13" w16cid:durableId="743070235">
    <w:abstractNumId w:val="1"/>
  </w:num>
  <w:num w:numId="14" w16cid:durableId="512299832">
    <w:abstractNumId w:val="4"/>
  </w:num>
  <w:num w:numId="15" w16cid:durableId="2102682839">
    <w:abstractNumId w:val="8"/>
  </w:num>
  <w:num w:numId="16" w16cid:durableId="1055272904">
    <w:abstractNumId w:val="8"/>
  </w:num>
  <w:num w:numId="17" w16cid:durableId="401024837">
    <w:abstractNumId w:val="13"/>
  </w:num>
  <w:num w:numId="18" w16cid:durableId="1361392045">
    <w:abstractNumId w:val="0"/>
  </w:num>
  <w:num w:numId="19" w16cid:durableId="1832023806">
    <w:abstractNumId w:val="12"/>
  </w:num>
  <w:num w:numId="20" w16cid:durableId="1412041045">
    <w:abstractNumId w:val="10"/>
  </w:num>
  <w:num w:numId="21" w16cid:durableId="758988835">
    <w:abstractNumId w:val="8"/>
  </w:num>
  <w:num w:numId="22" w16cid:durableId="553657421">
    <w:abstractNumId w:val="8"/>
  </w:num>
  <w:num w:numId="23" w16cid:durableId="1706710796">
    <w:abstractNumId w:val="8"/>
  </w:num>
  <w:num w:numId="24" w16cid:durableId="300235472">
    <w:abstractNumId w:val="8"/>
  </w:num>
  <w:num w:numId="25" w16cid:durableId="504049694">
    <w:abstractNumId w:val="8"/>
  </w:num>
  <w:num w:numId="26" w16cid:durableId="2071684834">
    <w:abstractNumId w:val="8"/>
  </w:num>
  <w:num w:numId="27" w16cid:durableId="1351104244">
    <w:abstractNumId w:val="8"/>
  </w:num>
  <w:num w:numId="28" w16cid:durableId="1316572989">
    <w:abstractNumId w:val="8"/>
  </w:num>
  <w:num w:numId="29" w16cid:durableId="1571185316">
    <w:abstractNumId w:val="8"/>
  </w:num>
  <w:num w:numId="30" w16cid:durableId="1732339574">
    <w:abstractNumId w:val="19"/>
  </w:num>
  <w:num w:numId="31" w16cid:durableId="622007815">
    <w:abstractNumId w:val="5"/>
  </w:num>
  <w:num w:numId="32" w16cid:durableId="1171066926">
    <w:abstractNumId w:val="8"/>
  </w:num>
  <w:num w:numId="33" w16cid:durableId="825508800">
    <w:abstractNumId w:val="8"/>
  </w:num>
  <w:num w:numId="34" w16cid:durableId="1289622703">
    <w:abstractNumId w:val="8"/>
  </w:num>
  <w:num w:numId="35" w16cid:durableId="440731605">
    <w:abstractNumId w:val="16"/>
  </w:num>
  <w:num w:numId="36" w16cid:durableId="1331986164">
    <w:abstractNumId w:val="2"/>
  </w:num>
  <w:num w:numId="37" w16cid:durableId="740519460">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dy Cedeño Ley">
    <w15:presenceInfo w15:providerId="AD" w15:userId="S-1-5-21-57940100-378953975-1396134992-6076"/>
  </w15:person>
  <w15:person w15:author="Paola Elena">
    <w15:presenceInfo w15:providerId="AD" w15:userId="S::pcarrasco@jbgye.org.ec::2ea610ba-abb5-4a39-a7e7-386254357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rawingGridHorizontalSpacing w:val="201"/>
  <w:drawingGridVerticalSpacing w:val="120"/>
  <w:displayVerticalDrawingGridEvery w:val="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5E"/>
    <w:rsid w:val="000000D3"/>
    <w:rsid w:val="0000091D"/>
    <w:rsid w:val="0000095B"/>
    <w:rsid w:val="0000269A"/>
    <w:rsid w:val="00003698"/>
    <w:rsid w:val="00005AF1"/>
    <w:rsid w:val="00006491"/>
    <w:rsid w:val="00007279"/>
    <w:rsid w:val="00007CB3"/>
    <w:rsid w:val="00010A0A"/>
    <w:rsid w:val="000116FB"/>
    <w:rsid w:val="00012AE0"/>
    <w:rsid w:val="00012F27"/>
    <w:rsid w:val="00012FBB"/>
    <w:rsid w:val="0001453C"/>
    <w:rsid w:val="00014E25"/>
    <w:rsid w:val="000157C6"/>
    <w:rsid w:val="000179D0"/>
    <w:rsid w:val="00020392"/>
    <w:rsid w:val="00020419"/>
    <w:rsid w:val="00020E25"/>
    <w:rsid w:val="000214C9"/>
    <w:rsid w:val="000228B2"/>
    <w:rsid w:val="000254B6"/>
    <w:rsid w:val="00026869"/>
    <w:rsid w:val="00026C39"/>
    <w:rsid w:val="00030972"/>
    <w:rsid w:val="00030BF8"/>
    <w:rsid w:val="000322DF"/>
    <w:rsid w:val="000333ED"/>
    <w:rsid w:val="000335C4"/>
    <w:rsid w:val="000344FE"/>
    <w:rsid w:val="0003538D"/>
    <w:rsid w:val="00035B00"/>
    <w:rsid w:val="0003692C"/>
    <w:rsid w:val="00036969"/>
    <w:rsid w:val="00036ADA"/>
    <w:rsid w:val="00036D3A"/>
    <w:rsid w:val="00036FC8"/>
    <w:rsid w:val="00037338"/>
    <w:rsid w:val="00037D21"/>
    <w:rsid w:val="000408F6"/>
    <w:rsid w:val="00043846"/>
    <w:rsid w:val="00052545"/>
    <w:rsid w:val="000526D1"/>
    <w:rsid w:val="00056232"/>
    <w:rsid w:val="0005626A"/>
    <w:rsid w:val="00056D3E"/>
    <w:rsid w:val="00056F25"/>
    <w:rsid w:val="00061677"/>
    <w:rsid w:val="000620CD"/>
    <w:rsid w:val="000620D9"/>
    <w:rsid w:val="00062F64"/>
    <w:rsid w:val="000633B2"/>
    <w:rsid w:val="000635F1"/>
    <w:rsid w:val="00063A4B"/>
    <w:rsid w:val="00065B0C"/>
    <w:rsid w:val="00066259"/>
    <w:rsid w:val="0006635E"/>
    <w:rsid w:val="00066DEE"/>
    <w:rsid w:val="00067DFC"/>
    <w:rsid w:val="000711EB"/>
    <w:rsid w:val="000713A3"/>
    <w:rsid w:val="000736B6"/>
    <w:rsid w:val="00073AEE"/>
    <w:rsid w:val="00076505"/>
    <w:rsid w:val="00077A5C"/>
    <w:rsid w:val="00077C83"/>
    <w:rsid w:val="000808AB"/>
    <w:rsid w:val="000817F0"/>
    <w:rsid w:val="00082A41"/>
    <w:rsid w:val="0008460F"/>
    <w:rsid w:val="00085414"/>
    <w:rsid w:val="00085843"/>
    <w:rsid w:val="00085869"/>
    <w:rsid w:val="00085DD4"/>
    <w:rsid w:val="00087B8F"/>
    <w:rsid w:val="00092362"/>
    <w:rsid w:val="00093E2C"/>
    <w:rsid w:val="000942F3"/>
    <w:rsid w:val="00094770"/>
    <w:rsid w:val="00094EAD"/>
    <w:rsid w:val="000961FD"/>
    <w:rsid w:val="000969BD"/>
    <w:rsid w:val="000A0D2D"/>
    <w:rsid w:val="000A27B1"/>
    <w:rsid w:val="000A2AD1"/>
    <w:rsid w:val="000A5889"/>
    <w:rsid w:val="000A628D"/>
    <w:rsid w:val="000A64B4"/>
    <w:rsid w:val="000A6A30"/>
    <w:rsid w:val="000B34C6"/>
    <w:rsid w:val="000B3F0D"/>
    <w:rsid w:val="000B6D09"/>
    <w:rsid w:val="000C009D"/>
    <w:rsid w:val="000C01BD"/>
    <w:rsid w:val="000C186A"/>
    <w:rsid w:val="000C229B"/>
    <w:rsid w:val="000C2A7D"/>
    <w:rsid w:val="000C2FCE"/>
    <w:rsid w:val="000C46ED"/>
    <w:rsid w:val="000C57DD"/>
    <w:rsid w:val="000C6268"/>
    <w:rsid w:val="000C75A4"/>
    <w:rsid w:val="000D1512"/>
    <w:rsid w:val="000D27E6"/>
    <w:rsid w:val="000D3901"/>
    <w:rsid w:val="000D7258"/>
    <w:rsid w:val="000D7818"/>
    <w:rsid w:val="000D7A1C"/>
    <w:rsid w:val="000D7E5E"/>
    <w:rsid w:val="000E01F7"/>
    <w:rsid w:val="000E2BE4"/>
    <w:rsid w:val="000E56A1"/>
    <w:rsid w:val="000E6C68"/>
    <w:rsid w:val="000F2062"/>
    <w:rsid w:val="000F317B"/>
    <w:rsid w:val="000F3B15"/>
    <w:rsid w:val="000F3C0A"/>
    <w:rsid w:val="000F49D6"/>
    <w:rsid w:val="000F5398"/>
    <w:rsid w:val="000F598B"/>
    <w:rsid w:val="000F637B"/>
    <w:rsid w:val="000F7847"/>
    <w:rsid w:val="000F79EA"/>
    <w:rsid w:val="00100E77"/>
    <w:rsid w:val="00101AE7"/>
    <w:rsid w:val="00102B68"/>
    <w:rsid w:val="00103932"/>
    <w:rsid w:val="00104082"/>
    <w:rsid w:val="00110053"/>
    <w:rsid w:val="00110098"/>
    <w:rsid w:val="0011019D"/>
    <w:rsid w:val="00116E68"/>
    <w:rsid w:val="00121541"/>
    <w:rsid w:val="00121887"/>
    <w:rsid w:val="0012283F"/>
    <w:rsid w:val="00124636"/>
    <w:rsid w:val="0012586D"/>
    <w:rsid w:val="00132EAC"/>
    <w:rsid w:val="00135B53"/>
    <w:rsid w:val="00137A06"/>
    <w:rsid w:val="00140DF0"/>
    <w:rsid w:val="0014241C"/>
    <w:rsid w:val="00145227"/>
    <w:rsid w:val="00145BD6"/>
    <w:rsid w:val="00146114"/>
    <w:rsid w:val="0014756A"/>
    <w:rsid w:val="0015108F"/>
    <w:rsid w:val="00151618"/>
    <w:rsid w:val="00151850"/>
    <w:rsid w:val="001525C8"/>
    <w:rsid w:val="00153D89"/>
    <w:rsid w:val="00154E7E"/>
    <w:rsid w:val="0015570D"/>
    <w:rsid w:val="0015665C"/>
    <w:rsid w:val="00156F0C"/>
    <w:rsid w:val="00161062"/>
    <w:rsid w:val="00162E7A"/>
    <w:rsid w:val="00164AEB"/>
    <w:rsid w:val="00165F48"/>
    <w:rsid w:val="00166573"/>
    <w:rsid w:val="0016660B"/>
    <w:rsid w:val="00167E7A"/>
    <w:rsid w:val="00167EE9"/>
    <w:rsid w:val="001717F6"/>
    <w:rsid w:val="0017222F"/>
    <w:rsid w:val="001748E7"/>
    <w:rsid w:val="0017694B"/>
    <w:rsid w:val="00177774"/>
    <w:rsid w:val="00177B5F"/>
    <w:rsid w:val="0018073E"/>
    <w:rsid w:val="00180EA7"/>
    <w:rsid w:val="001810BF"/>
    <w:rsid w:val="00182063"/>
    <w:rsid w:val="00183712"/>
    <w:rsid w:val="0018571C"/>
    <w:rsid w:val="00187D05"/>
    <w:rsid w:val="001914D8"/>
    <w:rsid w:val="0019259B"/>
    <w:rsid w:val="001927C6"/>
    <w:rsid w:val="00193810"/>
    <w:rsid w:val="00193E22"/>
    <w:rsid w:val="00193F5B"/>
    <w:rsid w:val="00195EE0"/>
    <w:rsid w:val="0019675E"/>
    <w:rsid w:val="001A0E6F"/>
    <w:rsid w:val="001A22DF"/>
    <w:rsid w:val="001A3C5A"/>
    <w:rsid w:val="001A401A"/>
    <w:rsid w:val="001A4F73"/>
    <w:rsid w:val="001A7EF3"/>
    <w:rsid w:val="001B0A0C"/>
    <w:rsid w:val="001B157E"/>
    <w:rsid w:val="001B163F"/>
    <w:rsid w:val="001B1B1B"/>
    <w:rsid w:val="001B2C1B"/>
    <w:rsid w:val="001B41B7"/>
    <w:rsid w:val="001B4CA9"/>
    <w:rsid w:val="001B4EFA"/>
    <w:rsid w:val="001B6C96"/>
    <w:rsid w:val="001B7B96"/>
    <w:rsid w:val="001B7F75"/>
    <w:rsid w:val="001B7FFA"/>
    <w:rsid w:val="001C0B33"/>
    <w:rsid w:val="001C11C7"/>
    <w:rsid w:val="001C15DE"/>
    <w:rsid w:val="001C2CDD"/>
    <w:rsid w:val="001C5A09"/>
    <w:rsid w:val="001D0016"/>
    <w:rsid w:val="001D00F7"/>
    <w:rsid w:val="001D12BA"/>
    <w:rsid w:val="001D1F65"/>
    <w:rsid w:val="001D39B7"/>
    <w:rsid w:val="001D454E"/>
    <w:rsid w:val="001D4CEC"/>
    <w:rsid w:val="001D6615"/>
    <w:rsid w:val="001E0A0A"/>
    <w:rsid w:val="001E0C8D"/>
    <w:rsid w:val="001E2D1C"/>
    <w:rsid w:val="001E3129"/>
    <w:rsid w:val="001E32C8"/>
    <w:rsid w:val="001E393F"/>
    <w:rsid w:val="001E469D"/>
    <w:rsid w:val="001E4F33"/>
    <w:rsid w:val="001E66E0"/>
    <w:rsid w:val="001F2669"/>
    <w:rsid w:val="001F6A65"/>
    <w:rsid w:val="0020074D"/>
    <w:rsid w:val="00200BF0"/>
    <w:rsid w:val="00203C45"/>
    <w:rsid w:val="00204531"/>
    <w:rsid w:val="00204EBE"/>
    <w:rsid w:val="00207273"/>
    <w:rsid w:val="00207689"/>
    <w:rsid w:val="0020773B"/>
    <w:rsid w:val="002104F0"/>
    <w:rsid w:val="00210808"/>
    <w:rsid w:val="002113E3"/>
    <w:rsid w:val="002116CF"/>
    <w:rsid w:val="00212CF2"/>
    <w:rsid w:val="0021597F"/>
    <w:rsid w:val="00215A04"/>
    <w:rsid w:val="002164D4"/>
    <w:rsid w:val="00216FC5"/>
    <w:rsid w:val="00220275"/>
    <w:rsid w:val="0022046E"/>
    <w:rsid w:val="00220854"/>
    <w:rsid w:val="00222995"/>
    <w:rsid w:val="00223A22"/>
    <w:rsid w:val="00225887"/>
    <w:rsid w:val="00227EA0"/>
    <w:rsid w:val="00230EC4"/>
    <w:rsid w:val="00234E62"/>
    <w:rsid w:val="0023514D"/>
    <w:rsid w:val="002364C3"/>
    <w:rsid w:val="002421DE"/>
    <w:rsid w:val="00242698"/>
    <w:rsid w:val="00247611"/>
    <w:rsid w:val="00247D7A"/>
    <w:rsid w:val="00251945"/>
    <w:rsid w:val="00251AAF"/>
    <w:rsid w:val="00251F3D"/>
    <w:rsid w:val="0025208B"/>
    <w:rsid w:val="00252789"/>
    <w:rsid w:val="00252B40"/>
    <w:rsid w:val="00254DE5"/>
    <w:rsid w:val="00254E09"/>
    <w:rsid w:val="0025509C"/>
    <w:rsid w:val="002570E8"/>
    <w:rsid w:val="002577A1"/>
    <w:rsid w:val="002612EB"/>
    <w:rsid w:val="002621C4"/>
    <w:rsid w:val="002636C9"/>
    <w:rsid w:val="00263DD7"/>
    <w:rsid w:val="00263F6E"/>
    <w:rsid w:val="002661F5"/>
    <w:rsid w:val="00266674"/>
    <w:rsid w:val="00266F30"/>
    <w:rsid w:val="0026703A"/>
    <w:rsid w:val="00267EEB"/>
    <w:rsid w:val="00272FBC"/>
    <w:rsid w:val="00273A77"/>
    <w:rsid w:val="002742AF"/>
    <w:rsid w:val="00274AA5"/>
    <w:rsid w:val="0027682B"/>
    <w:rsid w:val="00277B19"/>
    <w:rsid w:val="00277C5C"/>
    <w:rsid w:val="00280404"/>
    <w:rsid w:val="0028150E"/>
    <w:rsid w:val="0028260B"/>
    <w:rsid w:val="00283700"/>
    <w:rsid w:val="00283A2D"/>
    <w:rsid w:val="00285D4E"/>
    <w:rsid w:val="00286B0F"/>
    <w:rsid w:val="00286BCA"/>
    <w:rsid w:val="00286F0D"/>
    <w:rsid w:val="00286F55"/>
    <w:rsid w:val="002878B0"/>
    <w:rsid w:val="0029094E"/>
    <w:rsid w:val="00292024"/>
    <w:rsid w:val="00292F20"/>
    <w:rsid w:val="00294EEC"/>
    <w:rsid w:val="002954C6"/>
    <w:rsid w:val="002969E4"/>
    <w:rsid w:val="002978D8"/>
    <w:rsid w:val="002978EA"/>
    <w:rsid w:val="00297E82"/>
    <w:rsid w:val="002A090E"/>
    <w:rsid w:val="002A1827"/>
    <w:rsid w:val="002A182F"/>
    <w:rsid w:val="002A1C77"/>
    <w:rsid w:val="002A20AB"/>
    <w:rsid w:val="002A35AC"/>
    <w:rsid w:val="002A384F"/>
    <w:rsid w:val="002A4735"/>
    <w:rsid w:val="002A5A16"/>
    <w:rsid w:val="002A5DDE"/>
    <w:rsid w:val="002A5DF4"/>
    <w:rsid w:val="002A66F4"/>
    <w:rsid w:val="002B0743"/>
    <w:rsid w:val="002B092C"/>
    <w:rsid w:val="002B1A09"/>
    <w:rsid w:val="002B2685"/>
    <w:rsid w:val="002B3B6E"/>
    <w:rsid w:val="002B54FF"/>
    <w:rsid w:val="002B5F2F"/>
    <w:rsid w:val="002B7594"/>
    <w:rsid w:val="002C068F"/>
    <w:rsid w:val="002C2ADA"/>
    <w:rsid w:val="002C2ECD"/>
    <w:rsid w:val="002C36ED"/>
    <w:rsid w:val="002C39BA"/>
    <w:rsid w:val="002C5614"/>
    <w:rsid w:val="002C6EAD"/>
    <w:rsid w:val="002C737A"/>
    <w:rsid w:val="002D26A5"/>
    <w:rsid w:val="002D449B"/>
    <w:rsid w:val="002D5AE0"/>
    <w:rsid w:val="002E0A7E"/>
    <w:rsid w:val="002E1A11"/>
    <w:rsid w:val="002E2039"/>
    <w:rsid w:val="002E23BF"/>
    <w:rsid w:val="002E28CF"/>
    <w:rsid w:val="002E2A56"/>
    <w:rsid w:val="002E3893"/>
    <w:rsid w:val="002E3A35"/>
    <w:rsid w:val="002E3B0F"/>
    <w:rsid w:val="002E49AB"/>
    <w:rsid w:val="002E5EAE"/>
    <w:rsid w:val="002E7EE1"/>
    <w:rsid w:val="002F01B7"/>
    <w:rsid w:val="002F1A61"/>
    <w:rsid w:val="002F1B19"/>
    <w:rsid w:val="002F1BD3"/>
    <w:rsid w:val="002F1D07"/>
    <w:rsid w:val="002F359B"/>
    <w:rsid w:val="002F653F"/>
    <w:rsid w:val="002F67AE"/>
    <w:rsid w:val="002F71FD"/>
    <w:rsid w:val="002F7AB2"/>
    <w:rsid w:val="002F7D7F"/>
    <w:rsid w:val="003018F0"/>
    <w:rsid w:val="003021CE"/>
    <w:rsid w:val="00302392"/>
    <w:rsid w:val="00303F54"/>
    <w:rsid w:val="003052A5"/>
    <w:rsid w:val="0030625F"/>
    <w:rsid w:val="00312862"/>
    <w:rsid w:val="00313DB4"/>
    <w:rsid w:val="00316714"/>
    <w:rsid w:val="00317549"/>
    <w:rsid w:val="003216BE"/>
    <w:rsid w:val="00321D26"/>
    <w:rsid w:val="00321F88"/>
    <w:rsid w:val="003223F7"/>
    <w:rsid w:val="0032280C"/>
    <w:rsid w:val="00322F22"/>
    <w:rsid w:val="00325AC6"/>
    <w:rsid w:val="00327B5B"/>
    <w:rsid w:val="00331B62"/>
    <w:rsid w:val="00333281"/>
    <w:rsid w:val="00334D53"/>
    <w:rsid w:val="0033776F"/>
    <w:rsid w:val="0033796F"/>
    <w:rsid w:val="00337E51"/>
    <w:rsid w:val="00341655"/>
    <w:rsid w:val="00341CDA"/>
    <w:rsid w:val="003438C4"/>
    <w:rsid w:val="00344B96"/>
    <w:rsid w:val="00345A50"/>
    <w:rsid w:val="00352ABA"/>
    <w:rsid w:val="00353FB4"/>
    <w:rsid w:val="00354442"/>
    <w:rsid w:val="003549C2"/>
    <w:rsid w:val="003550D3"/>
    <w:rsid w:val="00355D72"/>
    <w:rsid w:val="00361294"/>
    <w:rsid w:val="003629F5"/>
    <w:rsid w:val="00362EC2"/>
    <w:rsid w:val="003633D3"/>
    <w:rsid w:val="00363938"/>
    <w:rsid w:val="0036441F"/>
    <w:rsid w:val="00364F66"/>
    <w:rsid w:val="0036570E"/>
    <w:rsid w:val="00365C8A"/>
    <w:rsid w:val="003673B3"/>
    <w:rsid w:val="00370FA2"/>
    <w:rsid w:val="00373CBD"/>
    <w:rsid w:val="003744F9"/>
    <w:rsid w:val="003749E2"/>
    <w:rsid w:val="00374E3A"/>
    <w:rsid w:val="00377180"/>
    <w:rsid w:val="0037770D"/>
    <w:rsid w:val="003778E9"/>
    <w:rsid w:val="003801F0"/>
    <w:rsid w:val="00381E7E"/>
    <w:rsid w:val="0038200A"/>
    <w:rsid w:val="0038221C"/>
    <w:rsid w:val="003822CD"/>
    <w:rsid w:val="0038280B"/>
    <w:rsid w:val="00384DEE"/>
    <w:rsid w:val="0038517B"/>
    <w:rsid w:val="00386A77"/>
    <w:rsid w:val="0038705B"/>
    <w:rsid w:val="0038780E"/>
    <w:rsid w:val="003909DE"/>
    <w:rsid w:val="00390E4E"/>
    <w:rsid w:val="00390F86"/>
    <w:rsid w:val="003916E0"/>
    <w:rsid w:val="00391FFB"/>
    <w:rsid w:val="003945BD"/>
    <w:rsid w:val="0039497B"/>
    <w:rsid w:val="003956DF"/>
    <w:rsid w:val="00397AD8"/>
    <w:rsid w:val="003A021F"/>
    <w:rsid w:val="003A1E1E"/>
    <w:rsid w:val="003B002C"/>
    <w:rsid w:val="003B0817"/>
    <w:rsid w:val="003B12D3"/>
    <w:rsid w:val="003B2809"/>
    <w:rsid w:val="003B2DD2"/>
    <w:rsid w:val="003B3C65"/>
    <w:rsid w:val="003C2730"/>
    <w:rsid w:val="003C4EF4"/>
    <w:rsid w:val="003C5386"/>
    <w:rsid w:val="003C5AA5"/>
    <w:rsid w:val="003C6C6D"/>
    <w:rsid w:val="003D1096"/>
    <w:rsid w:val="003D268B"/>
    <w:rsid w:val="003D3CE0"/>
    <w:rsid w:val="003D4EB8"/>
    <w:rsid w:val="003E0DEA"/>
    <w:rsid w:val="003E2BB2"/>
    <w:rsid w:val="003E2C9D"/>
    <w:rsid w:val="003E3008"/>
    <w:rsid w:val="003E46FC"/>
    <w:rsid w:val="003E5A27"/>
    <w:rsid w:val="003E603A"/>
    <w:rsid w:val="003F0C92"/>
    <w:rsid w:val="003F1649"/>
    <w:rsid w:val="003F2E38"/>
    <w:rsid w:val="003F3BED"/>
    <w:rsid w:val="003F6A8A"/>
    <w:rsid w:val="003F6C49"/>
    <w:rsid w:val="004004EE"/>
    <w:rsid w:val="00400BA8"/>
    <w:rsid w:val="0040324D"/>
    <w:rsid w:val="00403415"/>
    <w:rsid w:val="00407ACF"/>
    <w:rsid w:val="00411748"/>
    <w:rsid w:val="00411787"/>
    <w:rsid w:val="00411AD7"/>
    <w:rsid w:val="00413B25"/>
    <w:rsid w:val="0041452B"/>
    <w:rsid w:val="00414C04"/>
    <w:rsid w:val="004207FE"/>
    <w:rsid w:val="00421D37"/>
    <w:rsid w:val="00424209"/>
    <w:rsid w:val="00425ECE"/>
    <w:rsid w:val="00426F3E"/>
    <w:rsid w:val="004278FB"/>
    <w:rsid w:val="00427BD6"/>
    <w:rsid w:val="00430AB1"/>
    <w:rsid w:val="00431795"/>
    <w:rsid w:val="00431A4D"/>
    <w:rsid w:val="00431DCB"/>
    <w:rsid w:val="00434833"/>
    <w:rsid w:val="00436DB6"/>
    <w:rsid w:val="00437BDE"/>
    <w:rsid w:val="00440DFB"/>
    <w:rsid w:val="004429B1"/>
    <w:rsid w:val="00443498"/>
    <w:rsid w:val="004434D5"/>
    <w:rsid w:val="00444084"/>
    <w:rsid w:val="00444D27"/>
    <w:rsid w:val="00445E24"/>
    <w:rsid w:val="00446A6B"/>
    <w:rsid w:val="00447ECE"/>
    <w:rsid w:val="004500CA"/>
    <w:rsid w:val="00452FE7"/>
    <w:rsid w:val="00454124"/>
    <w:rsid w:val="00455A96"/>
    <w:rsid w:val="00456319"/>
    <w:rsid w:val="00456CB8"/>
    <w:rsid w:val="00456ED0"/>
    <w:rsid w:val="00457386"/>
    <w:rsid w:val="00457DC1"/>
    <w:rsid w:val="004600B0"/>
    <w:rsid w:val="004621A7"/>
    <w:rsid w:val="00462824"/>
    <w:rsid w:val="004638CD"/>
    <w:rsid w:val="004675CC"/>
    <w:rsid w:val="00470CB0"/>
    <w:rsid w:val="00470CF2"/>
    <w:rsid w:val="004733B9"/>
    <w:rsid w:val="0047397C"/>
    <w:rsid w:val="00473C5D"/>
    <w:rsid w:val="00473DF3"/>
    <w:rsid w:val="00476886"/>
    <w:rsid w:val="00476B3A"/>
    <w:rsid w:val="00477925"/>
    <w:rsid w:val="004816CC"/>
    <w:rsid w:val="00483822"/>
    <w:rsid w:val="00484B81"/>
    <w:rsid w:val="00485120"/>
    <w:rsid w:val="00486EAC"/>
    <w:rsid w:val="004901EC"/>
    <w:rsid w:val="00491CE2"/>
    <w:rsid w:val="0049223E"/>
    <w:rsid w:val="00492808"/>
    <w:rsid w:val="00492937"/>
    <w:rsid w:val="00492C17"/>
    <w:rsid w:val="00494F72"/>
    <w:rsid w:val="004950D3"/>
    <w:rsid w:val="00495415"/>
    <w:rsid w:val="00497B3B"/>
    <w:rsid w:val="004A0963"/>
    <w:rsid w:val="004A3A84"/>
    <w:rsid w:val="004A3BD4"/>
    <w:rsid w:val="004A7A81"/>
    <w:rsid w:val="004B20DC"/>
    <w:rsid w:val="004B2695"/>
    <w:rsid w:val="004B2C12"/>
    <w:rsid w:val="004B4F1D"/>
    <w:rsid w:val="004B538B"/>
    <w:rsid w:val="004B6144"/>
    <w:rsid w:val="004C1DDF"/>
    <w:rsid w:val="004C31D7"/>
    <w:rsid w:val="004C49AA"/>
    <w:rsid w:val="004C5B55"/>
    <w:rsid w:val="004C6589"/>
    <w:rsid w:val="004C66CE"/>
    <w:rsid w:val="004C676B"/>
    <w:rsid w:val="004C6898"/>
    <w:rsid w:val="004C7462"/>
    <w:rsid w:val="004C79E2"/>
    <w:rsid w:val="004C7EF7"/>
    <w:rsid w:val="004D01A9"/>
    <w:rsid w:val="004D0C68"/>
    <w:rsid w:val="004D2A20"/>
    <w:rsid w:val="004D2CBA"/>
    <w:rsid w:val="004D36BF"/>
    <w:rsid w:val="004D3A82"/>
    <w:rsid w:val="004D4547"/>
    <w:rsid w:val="004D530B"/>
    <w:rsid w:val="004D70A8"/>
    <w:rsid w:val="004D7891"/>
    <w:rsid w:val="004E04AB"/>
    <w:rsid w:val="004E117B"/>
    <w:rsid w:val="004E12A8"/>
    <w:rsid w:val="004E1993"/>
    <w:rsid w:val="004E2716"/>
    <w:rsid w:val="004E3CD3"/>
    <w:rsid w:val="004E45CD"/>
    <w:rsid w:val="004E73FC"/>
    <w:rsid w:val="004E7831"/>
    <w:rsid w:val="004F1A9C"/>
    <w:rsid w:val="004F2578"/>
    <w:rsid w:val="004F42BE"/>
    <w:rsid w:val="004F466A"/>
    <w:rsid w:val="004F723F"/>
    <w:rsid w:val="00504A7B"/>
    <w:rsid w:val="005056E4"/>
    <w:rsid w:val="00506B23"/>
    <w:rsid w:val="00506BFB"/>
    <w:rsid w:val="0050735C"/>
    <w:rsid w:val="00507A32"/>
    <w:rsid w:val="00510782"/>
    <w:rsid w:val="00511442"/>
    <w:rsid w:val="005120BD"/>
    <w:rsid w:val="00512AB7"/>
    <w:rsid w:val="00516902"/>
    <w:rsid w:val="00520ECC"/>
    <w:rsid w:val="00521B6C"/>
    <w:rsid w:val="00521C31"/>
    <w:rsid w:val="00524142"/>
    <w:rsid w:val="00530828"/>
    <w:rsid w:val="00530BF5"/>
    <w:rsid w:val="00534843"/>
    <w:rsid w:val="0053598F"/>
    <w:rsid w:val="00535ECE"/>
    <w:rsid w:val="00536E1C"/>
    <w:rsid w:val="00537E01"/>
    <w:rsid w:val="005407E5"/>
    <w:rsid w:val="005415F6"/>
    <w:rsid w:val="00541ACC"/>
    <w:rsid w:val="00541ACE"/>
    <w:rsid w:val="00541CDE"/>
    <w:rsid w:val="00541E53"/>
    <w:rsid w:val="0054225D"/>
    <w:rsid w:val="005474ED"/>
    <w:rsid w:val="00547586"/>
    <w:rsid w:val="00550783"/>
    <w:rsid w:val="00552685"/>
    <w:rsid w:val="00554763"/>
    <w:rsid w:val="00554DA1"/>
    <w:rsid w:val="0055742F"/>
    <w:rsid w:val="00560255"/>
    <w:rsid w:val="00560F1E"/>
    <w:rsid w:val="00562BBC"/>
    <w:rsid w:val="00562EF4"/>
    <w:rsid w:val="0056430C"/>
    <w:rsid w:val="00564C35"/>
    <w:rsid w:val="00565107"/>
    <w:rsid w:val="00565B1C"/>
    <w:rsid w:val="00566940"/>
    <w:rsid w:val="00570375"/>
    <w:rsid w:val="005721B1"/>
    <w:rsid w:val="00572836"/>
    <w:rsid w:val="00572E36"/>
    <w:rsid w:val="005745AE"/>
    <w:rsid w:val="00574EA1"/>
    <w:rsid w:val="00575C28"/>
    <w:rsid w:val="00577216"/>
    <w:rsid w:val="00581F7C"/>
    <w:rsid w:val="00582153"/>
    <w:rsid w:val="005844AC"/>
    <w:rsid w:val="00585B88"/>
    <w:rsid w:val="005860EE"/>
    <w:rsid w:val="005902B8"/>
    <w:rsid w:val="005907A3"/>
    <w:rsid w:val="00591BE6"/>
    <w:rsid w:val="00592972"/>
    <w:rsid w:val="00593425"/>
    <w:rsid w:val="0059378F"/>
    <w:rsid w:val="005938F4"/>
    <w:rsid w:val="00594AC2"/>
    <w:rsid w:val="00595001"/>
    <w:rsid w:val="0059509D"/>
    <w:rsid w:val="005951AD"/>
    <w:rsid w:val="00595823"/>
    <w:rsid w:val="00595F5A"/>
    <w:rsid w:val="00596873"/>
    <w:rsid w:val="00596B46"/>
    <w:rsid w:val="005A0732"/>
    <w:rsid w:val="005A1461"/>
    <w:rsid w:val="005A265F"/>
    <w:rsid w:val="005A4026"/>
    <w:rsid w:val="005A49FC"/>
    <w:rsid w:val="005A4BF6"/>
    <w:rsid w:val="005A4D31"/>
    <w:rsid w:val="005B0176"/>
    <w:rsid w:val="005B0F6E"/>
    <w:rsid w:val="005B11B7"/>
    <w:rsid w:val="005B1AFD"/>
    <w:rsid w:val="005B6884"/>
    <w:rsid w:val="005B6B3C"/>
    <w:rsid w:val="005B7155"/>
    <w:rsid w:val="005C01EB"/>
    <w:rsid w:val="005C27CB"/>
    <w:rsid w:val="005C2E88"/>
    <w:rsid w:val="005C4017"/>
    <w:rsid w:val="005C63CE"/>
    <w:rsid w:val="005C6887"/>
    <w:rsid w:val="005C6DA6"/>
    <w:rsid w:val="005D0F97"/>
    <w:rsid w:val="005D1B78"/>
    <w:rsid w:val="005D3641"/>
    <w:rsid w:val="005D3BDF"/>
    <w:rsid w:val="005D4E5F"/>
    <w:rsid w:val="005D7137"/>
    <w:rsid w:val="005E072F"/>
    <w:rsid w:val="005E0D74"/>
    <w:rsid w:val="005E3208"/>
    <w:rsid w:val="005E398B"/>
    <w:rsid w:val="005E7B6F"/>
    <w:rsid w:val="005F019F"/>
    <w:rsid w:val="005F1530"/>
    <w:rsid w:val="005F413C"/>
    <w:rsid w:val="005F4A76"/>
    <w:rsid w:val="005F53F7"/>
    <w:rsid w:val="005F545F"/>
    <w:rsid w:val="005F5BD3"/>
    <w:rsid w:val="006023C4"/>
    <w:rsid w:val="00602F90"/>
    <w:rsid w:val="00606093"/>
    <w:rsid w:val="00606471"/>
    <w:rsid w:val="006066D2"/>
    <w:rsid w:val="006073CB"/>
    <w:rsid w:val="0060788A"/>
    <w:rsid w:val="006106CA"/>
    <w:rsid w:val="0061478A"/>
    <w:rsid w:val="006147FE"/>
    <w:rsid w:val="00616506"/>
    <w:rsid w:val="006172EB"/>
    <w:rsid w:val="00617D47"/>
    <w:rsid w:val="006215D0"/>
    <w:rsid w:val="00621F29"/>
    <w:rsid w:val="006224FA"/>
    <w:rsid w:val="00624479"/>
    <w:rsid w:val="00626325"/>
    <w:rsid w:val="00627AF9"/>
    <w:rsid w:val="00627B36"/>
    <w:rsid w:val="00630E71"/>
    <w:rsid w:val="006310BE"/>
    <w:rsid w:val="00633C96"/>
    <w:rsid w:val="00636A4F"/>
    <w:rsid w:val="006427E8"/>
    <w:rsid w:val="006433A2"/>
    <w:rsid w:val="00643E7E"/>
    <w:rsid w:val="00644343"/>
    <w:rsid w:val="006457FE"/>
    <w:rsid w:val="006458AE"/>
    <w:rsid w:val="00646A1D"/>
    <w:rsid w:val="00647B64"/>
    <w:rsid w:val="006510A5"/>
    <w:rsid w:val="006531DE"/>
    <w:rsid w:val="006532AB"/>
    <w:rsid w:val="006532C8"/>
    <w:rsid w:val="00655B30"/>
    <w:rsid w:val="006562B1"/>
    <w:rsid w:val="0065667A"/>
    <w:rsid w:val="006577D1"/>
    <w:rsid w:val="006616DD"/>
    <w:rsid w:val="00661B74"/>
    <w:rsid w:val="00661EB8"/>
    <w:rsid w:val="0066242E"/>
    <w:rsid w:val="00662B95"/>
    <w:rsid w:val="006641D9"/>
    <w:rsid w:val="006677BC"/>
    <w:rsid w:val="00670798"/>
    <w:rsid w:val="006708D7"/>
    <w:rsid w:val="00670AA3"/>
    <w:rsid w:val="0067123B"/>
    <w:rsid w:val="00672779"/>
    <w:rsid w:val="0067289C"/>
    <w:rsid w:val="00672E99"/>
    <w:rsid w:val="00673D19"/>
    <w:rsid w:val="00674C11"/>
    <w:rsid w:val="00675687"/>
    <w:rsid w:val="00675F87"/>
    <w:rsid w:val="00676E06"/>
    <w:rsid w:val="00677873"/>
    <w:rsid w:val="00680C9D"/>
    <w:rsid w:val="0068248D"/>
    <w:rsid w:val="00682B26"/>
    <w:rsid w:val="00682B28"/>
    <w:rsid w:val="00682DE2"/>
    <w:rsid w:val="00684856"/>
    <w:rsid w:val="006852E4"/>
    <w:rsid w:val="0068757B"/>
    <w:rsid w:val="0069329E"/>
    <w:rsid w:val="006943DF"/>
    <w:rsid w:val="00695BA5"/>
    <w:rsid w:val="00695D6F"/>
    <w:rsid w:val="0069610A"/>
    <w:rsid w:val="006973A2"/>
    <w:rsid w:val="00697D7A"/>
    <w:rsid w:val="006A0AFC"/>
    <w:rsid w:val="006A158C"/>
    <w:rsid w:val="006A1F47"/>
    <w:rsid w:val="006A1F59"/>
    <w:rsid w:val="006A2A92"/>
    <w:rsid w:val="006A49A3"/>
    <w:rsid w:val="006A7B82"/>
    <w:rsid w:val="006A7E6E"/>
    <w:rsid w:val="006A7FB0"/>
    <w:rsid w:val="006B0DCB"/>
    <w:rsid w:val="006B2564"/>
    <w:rsid w:val="006B55FC"/>
    <w:rsid w:val="006B6EDB"/>
    <w:rsid w:val="006B7615"/>
    <w:rsid w:val="006C0305"/>
    <w:rsid w:val="006C1120"/>
    <w:rsid w:val="006C1E75"/>
    <w:rsid w:val="006C2D42"/>
    <w:rsid w:val="006C3463"/>
    <w:rsid w:val="006C3C20"/>
    <w:rsid w:val="006C3DA6"/>
    <w:rsid w:val="006C753C"/>
    <w:rsid w:val="006C78B7"/>
    <w:rsid w:val="006D2649"/>
    <w:rsid w:val="006D2EC4"/>
    <w:rsid w:val="006D472F"/>
    <w:rsid w:val="006D4E72"/>
    <w:rsid w:val="006D554C"/>
    <w:rsid w:val="006D56C0"/>
    <w:rsid w:val="006D698C"/>
    <w:rsid w:val="006E0D58"/>
    <w:rsid w:val="006E113B"/>
    <w:rsid w:val="006E1D94"/>
    <w:rsid w:val="006E3166"/>
    <w:rsid w:val="006E682A"/>
    <w:rsid w:val="006E727A"/>
    <w:rsid w:val="006E75D8"/>
    <w:rsid w:val="006E7D4A"/>
    <w:rsid w:val="006F0125"/>
    <w:rsid w:val="006F10F3"/>
    <w:rsid w:val="006F1A89"/>
    <w:rsid w:val="006F2745"/>
    <w:rsid w:val="006F3B5F"/>
    <w:rsid w:val="006F415C"/>
    <w:rsid w:val="006F6B41"/>
    <w:rsid w:val="006F7C15"/>
    <w:rsid w:val="007010AE"/>
    <w:rsid w:val="00702A07"/>
    <w:rsid w:val="007039E2"/>
    <w:rsid w:val="00704CF8"/>
    <w:rsid w:val="007050A8"/>
    <w:rsid w:val="00705DCD"/>
    <w:rsid w:val="00707007"/>
    <w:rsid w:val="00712420"/>
    <w:rsid w:val="007129CB"/>
    <w:rsid w:val="00712C04"/>
    <w:rsid w:val="00713126"/>
    <w:rsid w:val="00713132"/>
    <w:rsid w:val="007157E1"/>
    <w:rsid w:val="00715DBD"/>
    <w:rsid w:val="00716044"/>
    <w:rsid w:val="00716239"/>
    <w:rsid w:val="007162F1"/>
    <w:rsid w:val="007163B3"/>
    <w:rsid w:val="007170E7"/>
    <w:rsid w:val="0071777F"/>
    <w:rsid w:val="007245AB"/>
    <w:rsid w:val="007247FB"/>
    <w:rsid w:val="0072524B"/>
    <w:rsid w:val="00725BCB"/>
    <w:rsid w:val="00726312"/>
    <w:rsid w:val="007264CB"/>
    <w:rsid w:val="00730432"/>
    <w:rsid w:val="00730BAB"/>
    <w:rsid w:val="007313F3"/>
    <w:rsid w:val="0073341A"/>
    <w:rsid w:val="00733870"/>
    <w:rsid w:val="00734E02"/>
    <w:rsid w:val="00735F1E"/>
    <w:rsid w:val="00737040"/>
    <w:rsid w:val="00740CE9"/>
    <w:rsid w:val="00740FD9"/>
    <w:rsid w:val="007417BD"/>
    <w:rsid w:val="0074273B"/>
    <w:rsid w:val="007440E1"/>
    <w:rsid w:val="00746BE5"/>
    <w:rsid w:val="00746C9D"/>
    <w:rsid w:val="0075082D"/>
    <w:rsid w:val="00750943"/>
    <w:rsid w:val="00753381"/>
    <w:rsid w:val="00753804"/>
    <w:rsid w:val="0075538A"/>
    <w:rsid w:val="007558B7"/>
    <w:rsid w:val="00755A89"/>
    <w:rsid w:val="0075717C"/>
    <w:rsid w:val="0075733A"/>
    <w:rsid w:val="007648A1"/>
    <w:rsid w:val="00764F37"/>
    <w:rsid w:val="00765F21"/>
    <w:rsid w:val="0076630C"/>
    <w:rsid w:val="00767BA0"/>
    <w:rsid w:val="00767F82"/>
    <w:rsid w:val="0077271F"/>
    <w:rsid w:val="0077338D"/>
    <w:rsid w:val="0077420A"/>
    <w:rsid w:val="007742A7"/>
    <w:rsid w:val="00775E9A"/>
    <w:rsid w:val="00777BD6"/>
    <w:rsid w:val="00780DD4"/>
    <w:rsid w:val="00781851"/>
    <w:rsid w:val="007840EA"/>
    <w:rsid w:val="0078512F"/>
    <w:rsid w:val="00786191"/>
    <w:rsid w:val="00787677"/>
    <w:rsid w:val="007916A6"/>
    <w:rsid w:val="00791BC0"/>
    <w:rsid w:val="007921D1"/>
    <w:rsid w:val="007957D9"/>
    <w:rsid w:val="00795EB7"/>
    <w:rsid w:val="0079640C"/>
    <w:rsid w:val="00796B05"/>
    <w:rsid w:val="007A080E"/>
    <w:rsid w:val="007A0CE2"/>
    <w:rsid w:val="007A136E"/>
    <w:rsid w:val="007A1D51"/>
    <w:rsid w:val="007A334B"/>
    <w:rsid w:val="007A3509"/>
    <w:rsid w:val="007A4CE2"/>
    <w:rsid w:val="007A6DE4"/>
    <w:rsid w:val="007B3C80"/>
    <w:rsid w:val="007B7BEA"/>
    <w:rsid w:val="007C1C78"/>
    <w:rsid w:val="007C230D"/>
    <w:rsid w:val="007C238E"/>
    <w:rsid w:val="007C34E6"/>
    <w:rsid w:val="007C3B10"/>
    <w:rsid w:val="007C3EAD"/>
    <w:rsid w:val="007C4ECA"/>
    <w:rsid w:val="007C523F"/>
    <w:rsid w:val="007D0DD5"/>
    <w:rsid w:val="007D1996"/>
    <w:rsid w:val="007D5EA5"/>
    <w:rsid w:val="007D71DC"/>
    <w:rsid w:val="007D790C"/>
    <w:rsid w:val="007E0CB8"/>
    <w:rsid w:val="007E2778"/>
    <w:rsid w:val="007E3AA1"/>
    <w:rsid w:val="007E406C"/>
    <w:rsid w:val="007E4183"/>
    <w:rsid w:val="007E44CF"/>
    <w:rsid w:val="007E612C"/>
    <w:rsid w:val="007E6389"/>
    <w:rsid w:val="007E6FDB"/>
    <w:rsid w:val="007E7577"/>
    <w:rsid w:val="007E7675"/>
    <w:rsid w:val="007E7A4F"/>
    <w:rsid w:val="007E7E86"/>
    <w:rsid w:val="007F261B"/>
    <w:rsid w:val="007F2E06"/>
    <w:rsid w:val="007F3935"/>
    <w:rsid w:val="007F4305"/>
    <w:rsid w:val="007F46BF"/>
    <w:rsid w:val="007F6F20"/>
    <w:rsid w:val="008027B8"/>
    <w:rsid w:val="0080299D"/>
    <w:rsid w:val="00803754"/>
    <w:rsid w:val="00804EE0"/>
    <w:rsid w:val="00811345"/>
    <w:rsid w:val="00812F75"/>
    <w:rsid w:val="008130E9"/>
    <w:rsid w:val="00820F8D"/>
    <w:rsid w:val="008217DD"/>
    <w:rsid w:val="008230E0"/>
    <w:rsid w:val="0082338F"/>
    <w:rsid w:val="00824297"/>
    <w:rsid w:val="0082496E"/>
    <w:rsid w:val="00825332"/>
    <w:rsid w:val="00825491"/>
    <w:rsid w:val="008269EF"/>
    <w:rsid w:val="00830EC3"/>
    <w:rsid w:val="00831310"/>
    <w:rsid w:val="00837AAC"/>
    <w:rsid w:val="00837D80"/>
    <w:rsid w:val="008409F5"/>
    <w:rsid w:val="00841C14"/>
    <w:rsid w:val="00844298"/>
    <w:rsid w:val="0084644A"/>
    <w:rsid w:val="00851ECC"/>
    <w:rsid w:val="00852091"/>
    <w:rsid w:val="0085270F"/>
    <w:rsid w:val="008535FC"/>
    <w:rsid w:val="00853600"/>
    <w:rsid w:val="00856285"/>
    <w:rsid w:val="00856E95"/>
    <w:rsid w:val="00857895"/>
    <w:rsid w:val="008609EC"/>
    <w:rsid w:val="00861940"/>
    <w:rsid w:val="0086281A"/>
    <w:rsid w:val="00864023"/>
    <w:rsid w:val="0086445A"/>
    <w:rsid w:val="00864BCA"/>
    <w:rsid w:val="00865111"/>
    <w:rsid w:val="00865F83"/>
    <w:rsid w:val="0086613E"/>
    <w:rsid w:val="0086682F"/>
    <w:rsid w:val="00871F92"/>
    <w:rsid w:val="0087207A"/>
    <w:rsid w:val="008727D4"/>
    <w:rsid w:val="00873456"/>
    <w:rsid w:val="008748DA"/>
    <w:rsid w:val="00874BBF"/>
    <w:rsid w:val="00875420"/>
    <w:rsid w:val="00876E54"/>
    <w:rsid w:val="008800CA"/>
    <w:rsid w:val="00881037"/>
    <w:rsid w:val="008821B9"/>
    <w:rsid w:val="0088257C"/>
    <w:rsid w:val="00882EFE"/>
    <w:rsid w:val="008848AE"/>
    <w:rsid w:val="008852CC"/>
    <w:rsid w:val="008861E5"/>
    <w:rsid w:val="00887746"/>
    <w:rsid w:val="00887EA8"/>
    <w:rsid w:val="008907C2"/>
    <w:rsid w:val="00891B8F"/>
    <w:rsid w:val="00892627"/>
    <w:rsid w:val="008935E4"/>
    <w:rsid w:val="00895363"/>
    <w:rsid w:val="00895F9C"/>
    <w:rsid w:val="008A59FA"/>
    <w:rsid w:val="008A6152"/>
    <w:rsid w:val="008A616D"/>
    <w:rsid w:val="008A6778"/>
    <w:rsid w:val="008A7268"/>
    <w:rsid w:val="008A799E"/>
    <w:rsid w:val="008B6969"/>
    <w:rsid w:val="008B6976"/>
    <w:rsid w:val="008B7345"/>
    <w:rsid w:val="008B7750"/>
    <w:rsid w:val="008C003D"/>
    <w:rsid w:val="008C0D33"/>
    <w:rsid w:val="008C0E82"/>
    <w:rsid w:val="008C1397"/>
    <w:rsid w:val="008C15A0"/>
    <w:rsid w:val="008C1783"/>
    <w:rsid w:val="008C2A82"/>
    <w:rsid w:val="008C2AF8"/>
    <w:rsid w:val="008C3A7C"/>
    <w:rsid w:val="008C4284"/>
    <w:rsid w:val="008C664E"/>
    <w:rsid w:val="008C6BB6"/>
    <w:rsid w:val="008D0A04"/>
    <w:rsid w:val="008D0BB7"/>
    <w:rsid w:val="008D0DB4"/>
    <w:rsid w:val="008D1B66"/>
    <w:rsid w:val="008D24E4"/>
    <w:rsid w:val="008D2B02"/>
    <w:rsid w:val="008D572F"/>
    <w:rsid w:val="008D6D2F"/>
    <w:rsid w:val="008D7560"/>
    <w:rsid w:val="008D769D"/>
    <w:rsid w:val="008E1A5F"/>
    <w:rsid w:val="008E6A26"/>
    <w:rsid w:val="008E7181"/>
    <w:rsid w:val="008E72C4"/>
    <w:rsid w:val="008F0FC3"/>
    <w:rsid w:val="008F26D1"/>
    <w:rsid w:val="008F36D8"/>
    <w:rsid w:val="008F4137"/>
    <w:rsid w:val="008F537A"/>
    <w:rsid w:val="008F53C5"/>
    <w:rsid w:val="008F7481"/>
    <w:rsid w:val="009000E3"/>
    <w:rsid w:val="00901012"/>
    <w:rsid w:val="00901486"/>
    <w:rsid w:val="0090165F"/>
    <w:rsid w:val="00901910"/>
    <w:rsid w:val="00901C65"/>
    <w:rsid w:val="0090597B"/>
    <w:rsid w:val="00907663"/>
    <w:rsid w:val="009113DF"/>
    <w:rsid w:val="0091275B"/>
    <w:rsid w:val="00915999"/>
    <w:rsid w:val="00920480"/>
    <w:rsid w:val="009209F8"/>
    <w:rsid w:val="009222C4"/>
    <w:rsid w:val="00922F35"/>
    <w:rsid w:val="00925F87"/>
    <w:rsid w:val="00926743"/>
    <w:rsid w:val="00926A63"/>
    <w:rsid w:val="00926E00"/>
    <w:rsid w:val="00927D87"/>
    <w:rsid w:val="00930539"/>
    <w:rsid w:val="00930F84"/>
    <w:rsid w:val="00931A25"/>
    <w:rsid w:val="00931B3C"/>
    <w:rsid w:val="00935DEE"/>
    <w:rsid w:val="00936201"/>
    <w:rsid w:val="00937FBA"/>
    <w:rsid w:val="0094123C"/>
    <w:rsid w:val="009413BB"/>
    <w:rsid w:val="009417FA"/>
    <w:rsid w:val="00942477"/>
    <w:rsid w:val="00944376"/>
    <w:rsid w:val="00944616"/>
    <w:rsid w:val="00946704"/>
    <w:rsid w:val="009470A0"/>
    <w:rsid w:val="00947828"/>
    <w:rsid w:val="009500A5"/>
    <w:rsid w:val="00953748"/>
    <w:rsid w:val="00953AE3"/>
    <w:rsid w:val="009543C0"/>
    <w:rsid w:val="00955007"/>
    <w:rsid w:val="00955393"/>
    <w:rsid w:val="00957DB3"/>
    <w:rsid w:val="00960335"/>
    <w:rsid w:val="009609E7"/>
    <w:rsid w:val="00960C7E"/>
    <w:rsid w:val="00961E2E"/>
    <w:rsid w:val="0096306A"/>
    <w:rsid w:val="009630B0"/>
    <w:rsid w:val="0096503A"/>
    <w:rsid w:val="0096586A"/>
    <w:rsid w:val="009659BB"/>
    <w:rsid w:val="00965D2A"/>
    <w:rsid w:val="00965FDA"/>
    <w:rsid w:val="0096728E"/>
    <w:rsid w:val="009712B0"/>
    <w:rsid w:val="009728CA"/>
    <w:rsid w:val="0097548D"/>
    <w:rsid w:val="009806A5"/>
    <w:rsid w:val="00981819"/>
    <w:rsid w:val="009826DC"/>
    <w:rsid w:val="009831D0"/>
    <w:rsid w:val="0098451B"/>
    <w:rsid w:val="00984E38"/>
    <w:rsid w:val="009850E6"/>
    <w:rsid w:val="00985495"/>
    <w:rsid w:val="0098638B"/>
    <w:rsid w:val="009865DF"/>
    <w:rsid w:val="00986610"/>
    <w:rsid w:val="00986E3B"/>
    <w:rsid w:val="00987EAD"/>
    <w:rsid w:val="009916EC"/>
    <w:rsid w:val="009917A7"/>
    <w:rsid w:val="00992D68"/>
    <w:rsid w:val="00995594"/>
    <w:rsid w:val="0099615F"/>
    <w:rsid w:val="00997036"/>
    <w:rsid w:val="00997C65"/>
    <w:rsid w:val="009A0564"/>
    <w:rsid w:val="009A05E3"/>
    <w:rsid w:val="009A3186"/>
    <w:rsid w:val="009A3DCF"/>
    <w:rsid w:val="009A4EF6"/>
    <w:rsid w:val="009A51AC"/>
    <w:rsid w:val="009A6884"/>
    <w:rsid w:val="009B0127"/>
    <w:rsid w:val="009B0701"/>
    <w:rsid w:val="009B181A"/>
    <w:rsid w:val="009B2238"/>
    <w:rsid w:val="009B2446"/>
    <w:rsid w:val="009B323A"/>
    <w:rsid w:val="009B4284"/>
    <w:rsid w:val="009B4AD3"/>
    <w:rsid w:val="009C086F"/>
    <w:rsid w:val="009C0CAE"/>
    <w:rsid w:val="009C16D9"/>
    <w:rsid w:val="009C31B3"/>
    <w:rsid w:val="009C4273"/>
    <w:rsid w:val="009C552F"/>
    <w:rsid w:val="009C63CA"/>
    <w:rsid w:val="009C6604"/>
    <w:rsid w:val="009D36B6"/>
    <w:rsid w:val="009D3806"/>
    <w:rsid w:val="009D63CE"/>
    <w:rsid w:val="009D6795"/>
    <w:rsid w:val="009D7745"/>
    <w:rsid w:val="009E069C"/>
    <w:rsid w:val="009E0FEA"/>
    <w:rsid w:val="009E1D5A"/>
    <w:rsid w:val="009E468C"/>
    <w:rsid w:val="009E4C1C"/>
    <w:rsid w:val="009E5705"/>
    <w:rsid w:val="009E665B"/>
    <w:rsid w:val="009E74AF"/>
    <w:rsid w:val="009E77AB"/>
    <w:rsid w:val="009E7F27"/>
    <w:rsid w:val="009F15C3"/>
    <w:rsid w:val="009F17F3"/>
    <w:rsid w:val="009F36B0"/>
    <w:rsid w:val="009F421D"/>
    <w:rsid w:val="009F54CB"/>
    <w:rsid w:val="009F55A1"/>
    <w:rsid w:val="009F7DAC"/>
    <w:rsid w:val="00A015F3"/>
    <w:rsid w:val="00A016CC"/>
    <w:rsid w:val="00A02D64"/>
    <w:rsid w:val="00A049BC"/>
    <w:rsid w:val="00A068F2"/>
    <w:rsid w:val="00A07189"/>
    <w:rsid w:val="00A07B62"/>
    <w:rsid w:val="00A114A5"/>
    <w:rsid w:val="00A12449"/>
    <w:rsid w:val="00A129D0"/>
    <w:rsid w:val="00A13C7C"/>
    <w:rsid w:val="00A14608"/>
    <w:rsid w:val="00A14A5C"/>
    <w:rsid w:val="00A14ACF"/>
    <w:rsid w:val="00A150C7"/>
    <w:rsid w:val="00A15722"/>
    <w:rsid w:val="00A15801"/>
    <w:rsid w:val="00A16CE1"/>
    <w:rsid w:val="00A17096"/>
    <w:rsid w:val="00A17487"/>
    <w:rsid w:val="00A178DD"/>
    <w:rsid w:val="00A17BCD"/>
    <w:rsid w:val="00A20EA6"/>
    <w:rsid w:val="00A21847"/>
    <w:rsid w:val="00A21FA6"/>
    <w:rsid w:val="00A224FC"/>
    <w:rsid w:val="00A228DB"/>
    <w:rsid w:val="00A22E68"/>
    <w:rsid w:val="00A23611"/>
    <w:rsid w:val="00A255A2"/>
    <w:rsid w:val="00A25D20"/>
    <w:rsid w:val="00A274DF"/>
    <w:rsid w:val="00A318E1"/>
    <w:rsid w:val="00A31BE6"/>
    <w:rsid w:val="00A31CCE"/>
    <w:rsid w:val="00A33636"/>
    <w:rsid w:val="00A33C68"/>
    <w:rsid w:val="00A35902"/>
    <w:rsid w:val="00A37073"/>
    <w:rsid w:val="00A42352"/>
    <w:rsid w:val="00A4236E"/>
    <w:rsid w:val="00A42751"/>
    <w:rsid w:val="00A44A09"/>
    <w:rsid w:val="00A44B8A"/>
    <w:rsid w:val="00A44D32"/>
    <w:rsid w:val="00A45BCF"/>
    <w:rsid w:val="00A47990"/>
    <w:rsid w:val="00A515CB"/>
    <w:rsid w:val="00A55261"/>
    <w:rsid w:val="00A57830"/>
    <w:rsid w:val="00A57BE3"/>
    <w:rsid w:val="00A60327"/>
    <w:rsid w:val="00A61884"/>
    <w:rsid w:val="00A621BA"/>
    <w:rsid w:val="00A62F6C"/>
    <w:rsid w:val="00A64107"/>
    <w:rsid w:val="00A645A7"/>
    <w:rsid w:val="00A6514A"/>
    <w:rsid w:val="00A65ABB"/>
    <w:rsid w:val="00A6618A"/>
    <w:rsid w:val="00A7166A"/>
    <w:rsid w:val="00A732A9"/>
    <w:rsid w:val="00A73D2B"/>
    <w:rsid w:val="00A73F8B"/>
    <w:rsid w:val="00A76A5E"/>
    <w:rsid w:val="00A80F5E"/>
    <w:rsid w:val="00A823D6"/>
    <w:rsid w:val="00A82818"/>
    <w:rsid w:val="00A85450"/>
    <w:rsid w:val="00A86ECC"/>
    <w:rsid w:val="00A9090F"/>
    <w:rsid w:val="00A90A94"/>
    <w:rsid w:val="00A90ACC"/>
    <w:rsid w:val="00A90CF7"/>
    <w:rsid w:val="00A92419"/>
    <w:rsid w:val="00A92478"/>
    <w:rsid w:val="00A92F2D"/>
    <w:rsid w:val="00A9412C"/>
    <w:rsid w:val="00A94E4E"/>
    <w:rsid w:val="00A94E64"/>
    <w:rsid w:val="00A95B93"/>
    <w:rsid w:val="00A965F4"/>
    <w:rsid w:val="00A96ED9"/>
    <w:rsid w:val="00AA013F"/>
    <w:rsid w:val="00AA0A21"/>
    <w:rsid w:val="00AA17BA"/>
    <w:rsid w:val="00AA3533"/>
    <w:rsid w:val="00AA4349"/>
    <w:rsid w:val="00AA63C1"/>
    <w:rsid w:val="00AB02C5"/>
    <w:rsid w:val="00AB0ED9"/>
    <w:rsid w:val="00AB1ED7"/>
    <w:rsid w:val="00AB209C"/>
    <w:rsid w:val="00AB6CF9"/>
    <w:rsid w:val="00AC0B29"/>
    <w:rsid w:val="00AC0E58"/>
    <w:rsid w:val="00AC137E"/>
    <w:rsid w:val="00AC171C"/>
    <w:rsid w:val="00AC24CD"/>
    <w:rsid w:val="00AC2C86"/>
    <w:rsid w:val="00AC2EEE"/>
    <w:rsid w:val="00AC3907"/>
    <w:rsid w:val="00AC46DE"/>
    <w:rsid w:val="00AC4956"/>
    <w:rsid w:val="00AC4FC4"/>
    <w:rsid w:val="00AC5BAB"/>
    <w:rsid w:val="00AC773E"/>
    <w:rsid w:val="00AD10AD"/>
    <w:rsid w:val="00AD1DE7"/>
    <w:rsid w:val="00AD2FA5"/>
    <w:rsid w:val="00AD39D7"/>
    <w:rsid w:val="00AE0A44"/>
    <w:rsid w:val="00AE0A48"/>
    <w:rsid w:val="00AE0F3F"/>
    <w:rsid w:val="00AE1BB3"/>
    <w:rsid w:val="00AE2669"/>
    <w:rsid w:val="00AE2E83"/>
    <w:rsid w:val="00AE30F3"/>
    <w:rsid w:val="00AE35A9"/>
    <w:rsid w:val="00AE625C"/>
    <w:rsid w:val="00AE6BE4"/>
    <w:rsid w:val="00AE72B8"/>
    <w:rsid w:val="00AF1894"/>
    <w:rsid w:val="00AF58C4"/>
    <w:rsid w:val="00B00A95"/>
    <w:rsid w:val="00B00FD4"/>
    <w:rsid w:val="00B010B3"/>
    <w:rsid w:val="00B02384"/>
    <w:rsid w:val="00B0345E"/>
    <w:rsid w:val="00B0407C"/>
    <w:rsid w:val="00B04BB0"/>
    <w:rsid w:val="00B05543"/>
    <w:rsid w:val="00B05584"/>
    <w:rsid w:val="00B057A5"/>
    <w:rsid w:val="00B06141"/>
    <w:rsid w:val="00B06CBB"/>
    <w:rsid w:val="00B07219"/>
    <w:rsid w:val="00B07398"/>
    <w:rsid w:val="00B10A2D"/>
    <w:rsid w:val="00B10CC1"/>
    <w:rsid w:val="00B10FB2"/>
    <w:rsid w:val="00B12C18"/>
    <w:rsid w:val="00B148F7"/>
    <w:rsid w:val="00B15D0C"/>
    <w:rsid w:val="00B16BF2"/>
    <w:rsid w:val="00B200D0"/>
    <w:rsid w:val="00B21666"/>
    <w:rsid w:val="00B218FC"/>
    <w:rsid w:val="00B21E45"/>
    <w:rsid w:val="00B22036"/>
    <w:rsid w:val="00B2343C"/>
    <w:rsid w:val="00B23BFB"/>
    <w:rsid w:val="00B24AC9"/>
    <w:rsid w:val="00B24CE7"/>
    <w:rsid w:val="00B25A08"/>
    <w:rsid w:val="00B25A89"/>
    <w:rsid w:val="00B2613F"/>
    <w:rsid w:val="00B269A7"/>
    <w:rsid w:val="00B274B3"/>
    <w:rsid w:val="00B30063"/>
    <w:rsid w:val="00B30CA8"/>
    <w:rsid w:val="00B31D9B"/>
    <w:rsid w:val="00B34DA6"/>
    <w:rsid w:val="00B367F8"/>
    <w:rsid w:val="00B4188F"/>
    <w:rsid w:val="00B42994"/>
    <w:rsid w:val="00B4300C"/>
    <w:rsid w:val="00B4573A"/>
    <w:rsid w:val="00B45963"/>
    <w:rsid w:val="00B463C8"/>
    <w:rsid w:val="00B47940"/>
    <w:rsid w:val="00B53273"/>
    <w:rsid w:val="00B5327C"/>
    <w:rsid w:val="00B53AC8"/>
    <w:rsid w:val="00B53E15"/>
    <w:rsid w:val="00B54D9C"/>
    <w:rsid w:val="00B56AD3"/>
    <w:rsid w:val="00B56C81"/>
    <w:rsid w:val="00B575E9"/>
    <w:rsid w:val="00B62056"/>
    <w:rsid w:val="00B6241F"/>
    <w:rsid w:val="00B6524D"/>
    <w:rsid w:val="00B65AC3"/>
    <w:rsid w:val="00B67460"/>
    <w:rsid w:val="00B704F4"/>
    <w:rsid w:val="00B71BA1"/>
    <w:rsid w:val="00B71DE0"/>
    <w:rsid w:val="00B72453"/>
    <w:rsid w:val="00B730F1"/>
    <w:rsid w:val="00B741FE"/>
    <w:rsid w:val="00B76561"/>
    <w:rsid w:val="00B7748C"/>
    <w:rsid w:val="00B8097C"/>
    <w:rsid w:val="00B80CD1"/>
    <w:rsid w:val="00B82302"/>
    <w:rsid w:val="00B82E7D"/>
    <w:rsid w:val="00B85645"/>
    <w:rsid w:val="00B869A7"/>
    <w:rsid w:val="00B9057F"/>
    <w:rsid w:val="00B90ECF"/>
    <w:rsid w:val="00B92246"/>
    <w:rsid w:val="00B929DD"/>
    <w:rsid w:val="00B9317E"/>
    <w:rsid w:val="00B94F58"/>
    <w:rsid w:val="00B9573B"/>
    <w:rsid w:val="00B966D1"/>
    <w:rsid w:val="00BA10EA"/>
    <w:rsid w:val="00BA506F"/>
    <w:rsid w:val="00BA57BF"/>
    <w:rsid w:val="00BA5E0A"/>
    <w:rsid w:val="00BA6B67"/>
    <w:rsid w:val="00BA6F32"/>
    <w:rsid w:val="00BA73D6"/>
    <w:rsid w:val="00BA797B"/>
    <w:rsid w:val="00BA7BBF"/>
    <w:rsid w:val="00BA7D18"/>
    <w:rsid w:val="00BB06FD"/>
    <w:rsid w:val="00BB07F5"/>
    <w:rsid w:val="00BB0D1F"/>
    <w:rsid w:val="00BB1314"/>
    <w:rsid w:val="00BB2736"/>
    <w:rsid w:val="00BB43CA"/>
    <w:rsid w:val="00BB46E7"/>
    <w:rsid w:val="00BB651D"/>
    <w:rsid w:val="00BB6B4C"/>
    <w:rsid w:val="00BC0FF1"/>
    <w:rsid w:val="00BC0FF6"/>
    <w:rsid w:val="00BC1458"/>
    <w:rsid w:val="00BC1D34"/>
    <w:rsid w:val="00BC3141"/>
    <w:rsid w:val="00BC4594"/>
    <w:rsid w:val="00BC5F54"/>
    <w:rsid w:val="00BC5FDC"/>
    <w:rsid w:val="00BC63C8"/>
    <w:rsid w:val="00BC74C9"/>
    <w:rsid w:val="00BC76DA"/>
    <w:rsid w:val="00BC7F9E"/>
    <w:rsid w:val="00BD0A31"/>
    <w:rsid w:val="00BD0C58"/>
    <w:rsid w:val="00BD2451"/>
    <w:rsid w:val="00BD31E6"/>
    <w:rsid w:val="00BD4AB5"/>
    <w:rsid w:val="00BD4B2E"/>
    <w:rsid w:val="00BD4E5A"/>
    <w:rsid w:val="00BD5029"/>
    <w:rsid w:val="00BD53B1"/>
    <w:rsid w:val="00BD793E"/>
    <w:rsid w:val="00BE0046"/>
    <w:rsid w:val="00BE1760"/>
    <w:rsid w:val="00BE3D20"/>
    <w:rsid w:val="00BE3FED"/>
    <w:rsid w:val="00BE44A3"/>
    <w:rsid w:val="00BE48F4"/>
    <w:rsid w:val="00BE4DE6"/>
    <w:rsid w:val="00BE6062"/>
    <w:rsid w:val="00BE6B38"/>
    <w:rsid w:val="00BE7815"/>
    <w:rsid w:val="00BF5538"/>
    <w:rsid w:val="00BF5FDE"/>
    <w:rsid w:val="00C00121"/>
    <w:rsid w:val="00C00191"/>
    <w:rsid w:val="00C00517"/>
    <w:rsid w:val="00C01574"/>
    <w:rsid w:val="00C01A7F"/>
    <w:rsid w:val="00C0344E"/>
    <w:rsid w:val="00C046A7"/>
    <w:rsid w:val="00C058D2"/>
    <w:rsid w:val="00C059AA"/>
    <w:rsid w:val="00C05E8E"/>
    <w:rsid w:val="00C06438"/>
    <w:rsid w:val="00C06B23"/>
    <w:rsid w:val="00C079F2"/>
    <w:rsid w:val="00C07F7E"/>
    <w:rsid w:val="00C12B3D"/>
    <w:rsid w:val="00C1376A"/>
    <w:rsid w:val="00C1432C"/>
    <w:rsid w:val="00C16856"/>
    <w:rsid w:val="00C176F3"/>
    <w:rsid w:val="00C22C96"/>
    <w:rsid w:val="00C22D0B"/>
    <w:rsid w:val="00C24BC6"/>
    <w:rsid w:val="00C257F6"/>
    <w:rsid w:val="00C25F3B"/>
    <w:rsid w:val="00C26131"/>
    <w:rsid w:val="00C27DE2"/>
    <w:rsid w:val="00C30B4D"/>
    <w:rsid w:val="00C30CE5"/>
    <w:rsid w:val="00C30D4E"/>
    <w:rsid w:val="00C31B2E"/>
    <w:rsid w:val="00C32462"/>
    <w:rsid w:val="00C33A37"/>
    <w:rsid w:val="00C37BAE"/>
    <w:rsid w:val="00C410B3"/>
    <w:rsid w:val="00C424C1"/>
    <w:rsid w:val="00C44BB3"/>
    <w:rsid w:val="00C4651E"/>
    <w:rsid w:val="00C47545"/>
    <w:rsid w:val="00C5145E"/>
    <w:rsid w:val="00C51BB6"/>
    <w:rsid w:val="00C556E2"/>
    <w:rsid w:val="00C6215A"/>
    <w:rsid w:val="00C62D52"/>
    <w:rsid w:val="00C62DEE"/>
    <w:rsid w:val="00C63765"/>
    <w:rsid w:val="00C64F87"/>
    <w:rsid w:val="00C65311"/>
    <w:rsid w:val="00C65E6A"/>
    <w:rsid w:val="00C67AD1"/>
    <w:rsid w:val="00C67CDF"/>
    <w:rsid w:val="00C72678"/>
    <w:rsid w:val="00C72E97"/>
    <w:rsid w:val="00C7440C"/>
    <w:rsid w:val="00C7495B"/>
    <w:rsid w:val="00C75CB3"/>
    <w:rsid w:val="00C7638F"/>
    <w:rsid w:val="00C7686F"/>
    <w:rsid w:val="00C80AFD"/>
    <w:rsid w:val="00C81A7B"/>
    <w:rsid w:val="00C81F39"/>
    <w:rsid w:val="00C83027"/>
    <w:rsid w:val="00C837D4"/>
    <w:rsid w:val="00C83FBB"/>
    <w:rsid w:val="00C855D0"/>
    <w:rsid w:val="00C908AE"/>
    <w:rsid w:val="00C90C37"/>
    <w:rsid w:val="00C91120"/>
    <w:rsid w:val="00C91311"/>
    <w:rsid w:val="00C92B97"/>
    <w:rsid w:val="00C93115"/>
    <w:rsid w:val="00C93160"/>
    <w:rsid w:val="00C94903"/>
    <w:rsid w:val="00C94CC8"/>
    <w:rsid w:val="00C95255"/>
    <w:rsid w:val="00C96FF5"/>
    <w:rsid w:val="00C97DC5"/>
    <w:rsid w:val="00CA0F8F"/>
    <w:rsid w:val="00CA13C8"/>
    <w:rsid w:val="00CA1C8F"/>
    <w:rsid w:val="00CA27FA"/>
    <w:rsid w:val="00CA406A"/>
    <w:rsid w:val="00CA4987"/>
    <w:rsid w:val="00CB0777"/>
    <w:rsid w:val="00CB16F1"/>
    <w:rsid w:val="00CB2131"/>
    <w:rsid w:val="00CB430C"/>
    <w:rsid w:val="00CB5E03"/>
    <w:rsid w:val="00CB609A"/>
    <w:rsid w:val="00CB63DE"/>
    <w:rsid w:val="00CB7326"/>
    <w:rsid w:val="00CB7758"/>
    <w:rsid w:val="00CB7763"/>
    <w:rsid w:val="00CB7B0B"/>
    <w:rsid w:val="00CC0A87"/>
    <w:rsid w:val="00CC0B4D"/>
    <w:rsid w:val="00CC18A3"/>
    <w:rsid w:val="00CC2188"/>
    <w:rsid w:val="00CC5040"/>
    <w:rsid w:val="00CC5CE8"/>
    <w:rsid w:val="00CC6270"/>
    <w:rsid w:val="00CC79C4"/>
    <w:rsid w:val="00CD02E8"/>
    <w:rsid w:val="00CD157E"/>
    <w:rsid w:val="00CD2E8D"/>
    <w:rsid w:val="00CD439E"/>
    <w:rsid w:val="00CD491C"/>
    <w:rsid w:val="00CD6F35"/>
    <w:rsid w:val="00CD7620"/>
    <w:rsid w:val="00CE0A44"/>
    <w:rsid w:val="00CE0DCD"/>
    <w:rsid w:val="00CE326C"/>
    <w:rsid w:val="00CE38A8"/>
    <w:rsid w:val="00CE3F6E"/>
    <w:rsid w:val="00CE4E72"/>
    <w:rsid w:val="00CE7D74"/>
    <w:rsid w:val="00CF0E0E"/>
    <w:rsid w:val="00CF128C"/>
    <w:rsid w:val="00CF2819"/>
    <w:rsid w:val="00CF2EAC"/>
    <w:rsid w:val="00CF3271"/>
    <w:rsid w:val="00CF3E64"/>
    <w:rsid w:val="00CF6789"/>
    <w:rsid w:val="00CF7459"/>
    <w:rsid w:val="00D00DC3"/>
    <w:rsid w:val="00D0141D"/>
    <w:rsid w:val="00D01B96"/>
    <w:rsid w:val="00D03A21"/>
    <w:rsid w:val="00D04FB8"/>
    <w:rsid w:val="00D053D3"/>
    <w:rsid w:val="00D058E5"/>
    <w:rsid w:val="00D06888"/>
    <w:rsid w:val="00D07556"/>
    <w:rsid w:val="00D076D1"/>
    <w:rsid w:val="00D10048"/>
    <w:rsid w:val="00D11C98"/>
    <w:rsid w:val="00D13C34"/>
    <w:rsid w:val="00D15A2D"/>
    <w:rsid w:val="00D15B8C"/>
    <w:rsid w:val="00D16218"/>
    <w:rsid w:val="00D17238"/>
    <w:rsid w:val="00D1773F"/>
    <w:rsid w:val="00D20A25"/>
    <w:rsid w:val="00D20C81"/>
    <w:rsid w:val="00D20DA4"/>
    <w:rsid w:val="00D21080"/>
    <w:rsid w:val="00D2183F"/>
    <w:rsid w:val="00D21AC0"/>
    <w:rsid w:val="00D2310B"/>
    <w:rsid w:val="00D24418"/>
    <w:rsid w:val="00D24572"/>
    <w:rsid w:val="00D24675"/>
    <w:rsid w:val="00D246E4"/>
    <w:rsid w:val="00D257B0"/>
    <w:rsid w:val="00D25E09"/>
    <w:rsid w:val="00D27115"/>
    <w:rsid w:val="00D27747"/>
    <w:rsid w:val="00D31ED7"/>
    <w:rsid w:val="00D32652"/>
    <w:rsid w:val="00D32F07"/>
    <w:rsid w:val="00D346B7"/>
    <w:rsid w:val="00D35035"/>
    <w:rsid w:val="00D37701"/>
    <w:rsid w:val="00D37F7A"/>
    <w:rsid w:val="00D40794"/>
    <w:rsid w:val="00D43B18"/>
    <w:rsid w:val="00D43E75"/>
    <w:rsid w:val="00D44A63"/>
    <w:rsid w:val="00D44C57"/>
    <w:rsid w:val="00D45825"/>
    <w:rsid w:val="00D4598C"/>
    <w:rsid w:val="00D472B0"/>
    <w:rsid w:val="00D50AE4"/>
    <w:rsid w:val="00D5305C"/>
    <w:rsid w:val="00D53707"/>
    <w:rsid w:val="00D54A77"/>
    <w:rsid w:val="00D553A4"/>
    <w:rsid w:val="00D56803"/>
    <w:rsid w:val="00D574D1"/>
    <w:rsid w:val="00D6044F"/>
    <w:rsid w:val="00D625A7"/>
    <w:rsid w:val="00D62EF1"/>
    <w:rsid w:val="00D63E98"/>
    <w:rsid w:val="00D651A7"/>
    <w:rsid w:val="00D66F71"/>
    <w:rsid w:val="00D70C60"/>
    <w:rsid w:val="00D729E9"/>
    <w:rsid w:val="00D73001"/>
    <w:rsid w:val="00D7377E"/>
    <w:rsid w:val="00D73C33"/>
    <w:rsid w:val="00D756EB"/>
    <w:rsid w:val="00D8136C"/>
    <w:rsid w:val="00D8256D"/>
    <w:rsid w:val="00D82CBE"/>
    <w:rsid w:val="00D87ECF"/>
    <w:rsid w:val="00D900D5"/>
    <w:rsid w:val="00D915DF"/>
    <w:rsid w:val="00D93B59"/>
    <w:rsid w:val="00D946BB"/>
    <w:rsid w:val="00D94BA7"/>
    <w:rsid w:val="00D9545A"/>
    <w:rsid w:val="00D95985"/>
    <w:rsid w:val="00D96D3A"/>
    <w:rsid w:val="00D97C0A"/>
    <w:rsid w:val="00DA00EA"/>
    <w:rsid w:val="00DA0974"/>
    <w:rsid w:val="00DA0FCD"/>
    <w:rsid w:val="00DA23F2"/>
    <w:rsid w:val="00DA3BA6"/>
    <w:rsid w:val="00DA4835"/>
    <w:rsid w:val="00DA4908"/>
    <w:rsid w:val="00DA578A"/>
    <w:rsid w:val="00DB1294"/>
    <w:rsid w:val="00DB2E09"/>
    <w:rsid w:val="00DB2F36"/>
    <w:rsid w:val="00DB35A1"/>
    <w:rsid w:val="00DB4E0D"/>
    <w:rsid w:val="00DB68F1"/>
    <w:rsid w:val="00DB6F18"/>
    <w:rsid w:val="00DC0356"/>
    <w:rsid w:val="00DC03BC"/>
    <w:rsid w:val="00DC0D32"/>
    <w:rsid w:val="00DC13AB"/>
    <w:rsid w:val="00DC2675"/>
    <w:rsid w:val="00DC61A4"/>
    <w:rsid w:val="00DD01CD"/>
    <w:rsid w:val="00DD069E"/>
    <w:rsid w:val="00DD0D01"/>
    <w:rsid w:val="00DD1AC8"/>
    <w:rsid w:val="00DD5B1E"/>
    <w:rsid w:val="00DD5ED6"/>
    <w:rsid w:val="00DD7C2C"/>
    <w:rsid w:val="00DE0772"/>
    <w:rsid w:val="00DE0B80"/>
    <w:rsid w:val="00DE0CF3"/>
    <w:rsid w:val="00DE0E0D"/>
    <w:rsid w:val="00DE16E5"/>
    <w:rsid w:val="00DE1F54"/>
    <w:rsid w:val="00DE34D3"/>
    <w:rsid w:val="00DE4F56"/>
    <w:rsid w:val="00DE5BBE"/>
    <w:rsid w:val="00DE66D8"/>
    <w:rsid w:val="00DE6F5C"/>
    <w:rsid w:val="00DE7A5B"/>
    <w:rsid w:val="00DE7CBB"/>
    <w:rsid w:val="00DF02BE"/>
    <w:rsid w:val="00DF0F03"/>
    <w:rsid w:val="00DF1D67"/>
    <w:rsid w:val="00DF31C3"/>
    <w:rsid w:val="00DF33F7"/>
    <w:rsid w:val="00DF5677"/>
    <w:rsid w:val="00DF5B58"/>
    <w:rsid w:val="00DF5B6F"/>
    <w:rsid w:val="00E010A9"/>
    <w:rsid w:val="00E01106"/>
    <w:rsid w:val="00E020ED"/>
    <w:rsid w:val="00E0260A"/>
    <w:rsid w:val="00E03D3B"/>
    <w:rsid w:val="00E0671B"/>
    <w:rsid w:val="00E074E3"/>
    <w:rsid w:val="00E076BA"/>
    <w:rsid w:val="00E078B1"/>
    <w:rsid w:val="00E07AFB"/>
    <w:rsid w:val="00E10827"/>
    <w:rsid w:val="00E11C3D"/>
    <w:rsid w:val="00E11EFE"/>
    <w:rsid w:val="00E1264D"/>
    <w:rsid w:val="00E128BF"/>
    <w:rsid w:val="00E13F4A"/>
    <w:rsid w:val="00E15551"/>
    <w:rsid w:val="00E1571E"/>
    <w:rsid w:val="00E15A78"/>
    <w:rsid w:val="00E15C19"/>
    <w:rsid w:val="00E15E0D"/>
    <w:rsid w:val="00E1788B"/>
    <w:rsid w:val="00E179A1"/>
    <w:rsid w:val="00E209CF"/>
    <w:rsid w:val="00E23B2C"/>
    <w:rsid w:val="00E25D75"/>
    <w:rsid w:val="00E25F35"/>
    <w:rsid w:val="00E301C7"/>
    <w:rsid w:val="00E30483"/>
    <w:rsid w:val="00E306A8"/>
    <w:rsid w:val="00E3091F"/>
    <w:rsid w:val="00E314DF"/>
    <w:rsid w:val="00E316C9"/>
    <w:rsid w:val="00E31DFF"/>
    <w:rsid w:val="00E326DE"/>
    <w:rsid w:val="00E32A37"/>
    <w:rsid w:val="00E33DBB"/>
    <w:rsid w:val="00E34EAD"/>
    <w:rsid w:val="00E4121A"/>
    <w:rsid w:val="00E4372E"/>
    <w:rsid w:val="00E43810"/>
    <w:rsid w:val="00E439F4"/>
    <w:rsid w:val="00E4508F"/>
    <w:rsid w:val="00E47FA8"/>
    <w:rsid w:val="00E50E5E"/>
    <w:rsid w:val="00E50F93"/>
    <w:rsid w:val="00E54112"/>
    <w:rsid w:val="00E54E30"/>
    <w:rsid w:val="00E5507F"/>
    <w:rsid w:val="00E57F11"/>
    <w:rsid w:val="00E608A5"/>
    <w:rsid w:val="00E62111"/>
    <w:rsid w:val="00E624A6"/>
    <w:rsid w:val="00E652D7"/>
    <w:rsid w:val="00E67670"/>
    <w:rsid w:val="00E70898"/>
    <w:rsid w:val="00E71984"/>
    <w:rsid w:val="00E72056"/>
    <w:rsid w:val="00E72E9E"/>
    <w:rsid w:val="00E73391"/>
    <w:rsid w:val="00E73CEE"/>
    <w:rsid w:val="00E750B1"/>
    <w:rsid w:val="00E751E0"/>
    <w:rsid w:val="00E81753"/>
    <w:rsid w:val="00E833DB"/>
    <w:rsid w:val="00E8626F"/>
    <w:rsid w:val="00E86A61"/>
    <w:rsid w:val="00E873C1"/>
    <w:rsid w:val="00E87CB8"/>
    <w:rsid w:val="00E9070A"/>
    <w:rsid w:val="00E9147A"/>
    <w:rsid w:val="00E914FC"/>
    <w:rsid w:val="00E91E6D"/>
    <w:rsid w:val="00E93663"/>
    <w:rsid w:val="00E95F58"/>
    <w:rsid w:val="00E961E4"/>
    <w:rsid w:val="00E967C4"/>
    <w:rsid w:val="00E97517"/>
    <w:rsid w:val="00E97805"/>
    <w:rsid w:val="00EA1B9C"/>
    <w:rsid w:val="00EA4AAD"/>
    <w:rsid w:val="00EA55CF"/>
    <w:rsid w:val="00EA583C"/>
    <w:rsid w:val="00EA7B6E"/>
    <w:rsid w:val="00EB1459"/>
    <w:rsid w:val="00EB1A1B"/>
    <w:rsid w:val="00EB286D"/>
    <w:rsid w:val="00EB4EA8"/>
    <w:rsid w:val="00EB61B4"/>
    <w:rsid w:val="00EC1AC4"/>
    <w:rsid w:val="00EC42D5"/>
    <w:rsid w:val="00EC54F5"/>
    <w:rsid w:val="00EC63B6"/>
    <w:rsid w:val="00EC783F"/>
    <w:rsid w:val="00EC7BA7"/>
    <w:rsid w:val="00EC7F40"/>
    <w:rsid w:val="00ED0C78"/>
    <w:rsid w:val="00ED2CA6"/>
    <w:rsid w:val="00ED4108"/>
    <w:rsid w:val="00ED5064"/>
    <w:rsid w:val="00EE06C2"/>
    <w:rsid w:val="00EE1576"/>
    <w:rsid w:val="00EE2328"/>
    <w:rsid w:val="00EE4D97"/>
    <w:rsid w:val="00EE4DC1"/>
    <w:rsid w:val="00EE563E"/>
    <w:rsid w:val="00EE60B6"/>
    <w:rsid w:val="00EF0487"/>
    <w:rsid w:val="00EF07D7"/>
    <w:rsid w:val="00EF0883"/>
    <w:rsid w:val="00EF142C"/>
    <w:rsid w:val="00EF1A8B"/>
    <w:rsid w:val="00EF2B55"/>
    <w:rsid w:val="00EF37D5"/>
    <w:rsid w:val="00EF3851"/>
    <w:rsid w:val="00EF4919"/>
    <w:rsid w:val="00EF5818"/>
    <w:rsid w:val="00EF5C01"/>
    <w:rsid w:val="00EF642C"/>
    <w:rsid w:val="00F00C15"/>
    <w:rsid w:val="00F0347E"/>
    <w:rsid w:val="00F069EE"/>
    <w:rsid w:val="00F13B54"/>
    <w:rsid w:val="00F1584B"/>
    <w:rsid w:val="00F1604B"/>
    <w:rsid w:val="00F16C6B"/>
    <w:rsid w:val="00F16CF8"/>
    <w:rsid w:val="00F17B00"/>
    <w:rsid w:val="00F17D1B"/>
    <w:rsid w:val="00F22DFD"/>
    <w:rsid w:val="00F24577"/>
    <w:rsid w:val="00F251EB"/>
    <w:rsid w:val="00F2545F"/>
    <w:rsid w:val="00F25E62"/>
    <w:rsid w:val="00F312C1"/>
    <w:rsid w:val="00F3228A"/>
    <w:rsid w:val="00F32A26"/>
    <w:rsid w:val="00F32E6F"/>
    <w:rsid w:val="00F3312F"/>
    <w:rsid w:val="00F33A68"/>
    <w:rsid w:val="00F34319"/>
    <w:rsid w:val="00F35591"/>
    <w:rsid w:val="00F36BCB"/>
    <w:rsid w:val="00F40260"/>
    <w:rsid w:val="00F4052E"/>
    <w:rsid w:val="00F40559"/>
    <w:rsid w:val="00F42704"/>
    <w:rsid w:val="00F44827"/>
    <w:rsid w:val="00F45EFB"/>
    <w:rsid w:val="00F4632F"/>
    <w:rsid w:val="00F47DE1"/>
    <w:rsid w:val="00F506EC"/>
    <w:rsid w:val="00F52695"/>
    <w:rsid w:val="00F5271E"/>
    <w:rsid w:val="00F53955"/>
    <w:rsid w:val="00F53F78"/>
    <w:rsid w:val="00F6031A"/>
    <w:rsid w:val="00F61511"/>
    <w:rsid w:val="00F61CC8"/>
    <w:rsid w:val="00F63744"/>
    <w:rsid w:val="00F639A5"/>
    <w:rsid w:val="00F710F2"/>
    <w:rsid w:val="00F74B1F"/>
    <w:rsid w:val="00F77FBA"/>
    <w:rsid w:val="00F77FD7"/>
    <w:rsid w:val="00F8038D"/>
    <w:rsid w:val="00F827E8"/>
    <w:rsid w:val="00F82D5F"/>
    <w:rsid w:val="00F839FF"/>
    <w:rsid w:val="00F841C2"/>
    <w:rsid w:val="00F84928"/>
    <w:rsid w:val="00F85328"/>
    <w:rsid w:val="00F86ED5"/>
    <w:rsid w:val="00F873F1"/>
    <w:rsid w:val="00F87885"/>
    <w:rsid w:val="00F87AC1"/>
    <w:rsid w:val="00F919AF"/>
    <w:rsid w:val="00F91EF9"/>
    <w:rsid w:val="00F92897"/>
    <w:rsid w:val="00F938F7"/>
    <w:rsid w:val="00F97FB6"/>
    <w:rsid w:val="00FA006E"/>
    <w:rsid w:val="00FA0A1D"/>
    <w:rsid w:val="00FA171E"/>
    <w:rsid w:val="00FA1FE7"/>
    <w:rsid w:val="00FA54E6"/>
    <w:rsid w:val="00FA6E69"/>
    <w:rsid w:val="00FA709C"/>
    <w:rsid w:val="00FA7295"/>
    <w:rsid w:val="00FB30B9"/>
    <w:rsid w:val="00FB6B21"/>
    <w:rsid w:val="00FB6DD7"/>
    <w:rsid w:val="00FB6F26"/>
    <w:rsid w:val="00FB7AC5"/>
    <w:rsid w:val="00FC0F5F"/>
    <w:rsid w:val="00FC29B2"/>
    <w:rsid w:val="00FC4F2D"/>
    <w:rsid w:val="00FC5A8C"/>
    <w:rsid w:val="00FC5CD6"/>
    <w:rsid w:val="00FC654D"/>
    <w:rsid w:val="00FD26A0"/>
    <w:rsid w:val="00FD307F"/>
    <w:rsid w:val="00FD482D"/>
    <w:rsid w:val="00FD6857"/>
    <w:rsid w:val="00FD6D53"/>
    <w:rsid w:val="00FE0676"/>
    <w:rsid w:val="00FE0F12"/>
    <w:rsid w:val="00FE2B4B"/>
    <w:rsid w:val="00FE2FB9"/>
    <w:rsid w:val="00FE437C"/>
    <w:rsid w:val="00FE4687"/>
    <w:rsid w:val="00FE511B"/>
    <w:rsid w:val="00FE5F97"/>
    <w:rsid w:val="00FE6D08"/>
    <w:rsid w:val="00FF28BC"/>
    <w:rsid w:val="00FF2B04"/>
    <w:rsid w:val="00FF36EC"/>
    <w:rsid w:val="00FF3AD1"/>
    <w:rsid w:val="00FF4730"/>
    <w:rsid w:val="00FF5329"/>
    <w:rsid w:val="00FF5E2C"/>
    <w:rsid w:val="00FF68A3"/>
    <w:rsid w:val="00FF6D77"/>
    <w:rsid w:val="00FF6EAF"/>
    <w:rsid w:val="02CAAC47"/>
    <w:rsid w:val="0322AF0D"/>
    <w:rsid w:val="0577F09C"/>
    <w:rsid w:val="0CB068F6"/>
    <w:rsid w:val="0F24399F"/>
    <w:rsid w:val="14EE839E"/>
    <w:rsid w:val="16574B3C"/>
    <w:rsid w:val="167E22A5"/>
    <w:rsid w:val="198EEBFE"/>
    <w:rsid w:val="1A71EFB5"/>
    <w:rsid w:val="1EB82A40"/>
    <w:rsid w:val="228DC0D6"/>
    <w:rsid w:val="25A1D259"/>
    <w:rsid w:val="2A3320F3"/>
    <w:rsid w:val="2A98D2BB"/>
    <w:rsid w:val="2AEE9FDA"/>
    <w:rsid w:val="2C1B7ABF"/>
    <w:rsid w:val="30EEEBE2"/>
    <w:rsid w:val="318AAC0F"/>
    <w:rsid w:val="34268CA4"/>
    <w:rsid w:val="36B61FF8"/>
    <w:rsid w:val="378E2040"/>
    <w:rsid w:val="3A95CE28"/>
    <w:rsid w:val="4342A2C3"/>
    <w:rsid w:val="442B7597"/>
    <w:rsid w:val="44537AEB"/>
    <w:rsid w:val="466691FA"/>
    <w:rsid w:val="46A9221C"/>
    <w:rsid w:val="54E8D2E9"/>
    <w:rsid w:val="586CFD16"/>
    <w:rsid w:val="5DDC2E66"/>
    <w:rsid w:val="67A712AA"/>
    <w:rsid w:val="681D6F18"/>
    <w:rsid w:val="6F80738F"/>
    <w:rsid w:val="74B9967A"/>
    <w:rsid w:val="75991EA6"/>
    <w:rsid w:val="77152906"/>
    <w:rsid w:val="79AB1D45"/>
    <w:rsid w:val="79D750C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724D80B"/>
  <w15:docId w15:val="{8BBEF838-7B32-4CFD-AEC5-05DF6067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E15"/>
    <w:pPr>
      <w:overflowPunct w:val="0"/>
      <w:autoSpaceDE w:val="0"/>
      <w:autoSpaceDN w:val="0"/>
      <w:adjustRightInd w:val="0"/>
      <w:textAlignment w:val="baseline"/>
    </w:pPr>
    <w:rPr>
      <w:rFonts w:ascii="Arial Bold" w:hAnsi="Arial Bold" w:cs="Arial"/>
      <w:b/>
    </w:rPr>
  </w:style>
  <w:style w:type="paragraph" w:styleId="Ttulo1">
    <w:name w:val="heading 1"/>
    <w:basedOn w:val="Normal"/>
    <w:next w:val="Normal"/>
    <w:link w:val="Ttulo1Car"/>
    <w:autoRedefine/>
    <w:qFormat/>
    <w:rsid w:val="007B3C80"/>
    <w:pPr>
      <w:keepNext/>
      <w:numPr>
        <w:numId w:val="6"/>
      </w:numPr>
      <w:tabs>
        <w:tab w:val="left" w:pos="426"/>
        <w:tab w:val="right" w:pos="8910"/>
      </w:tabs>
      <w:spacing w:before="240" w:after="60" w:line="276" w:lineRule="auto"/>
      <w:jc w:val="both"/>
      <w:outlineLvl w:val="0"/>
    </w:pPr>
    <w:rPr>
      <w:rFonts w:ascii="Arial" w:hAnsi="Arial"/>
      <w:bCs/>
      <w:kern w:val="28"/>
      <w:sz w:val="24"/>
      <w:szCs w:val="24"/>
      <w:lang w:val="es-EC"/>
    </w:rPr>
  </w:style>
  <w:style w:type="paragraph" w:styleId="Ttulo2">
    <w:name w:val="heading 2"/>
    <w:basedOn w:val="Normal"/>
    <w:next w:val="Normal"/>
    <w:link w:val="Ttulo2Car"/>
    <w:qFormat/>
    <w:rsid w:val="00B53E15"/>
    <w:pPr>
      <w:keepNext/>
      <w:numPr>
        <w:ilvl w:val="1"/>
        <w:numId w:val="6"/>
      </w:numPr>
      <w:tabs>
        <w:tab w:val="left" w:pos="360"/>
        <w:tab w:val="left" w:pos="720"/>
        <w:tab w:val="right" w:pos="8910"/>
      </w:tabs>
      <w:spacing w:before="240" w:after="60" w:line="280" w:lineRule="atLeast"/>
      <w:jc w:val="both"/>
      <w:outlineLvl w:val="1"/>
    </w:pPr>
    <w:rPr>
      <w:rFonts w:ascii="Arial" w:hAnsi="Arial"/>
      <w:b w:val="0"/>
      <w:i/>
    </w:rPr>
  </w:style>
  <w:style w:type="paragraph" w:styleId="Ttulo3">
    <w:name w:val="heading 3"/>
    <w:basedOn w:val="Normal"/>
    <w:next w:val="Normal"/>
    <w:qFormat/>
    <w:rsid w:val="00B53E15"/>
    <w:pPr>
      <w:keepNext/>
      <w:numPr>
        <w:ilvl w:val="2"/>
        <w:numId w:val="6"/>
      </w:numPr>
      <w:spacing w:before="240" w:after="60"/>
      <w:outlineLvl w:val="2"/>
    </w:pPr>
    <w:rPr>
      <w:rFonts w:ascii="Arial" w:hAnsi="Arial"/>
    </w:rPr>
  </w:style>
  <w:style w:type="paragraph" w:styleId="Ttulo4">
    <w:name w:val="heading 4"/>
    <w:basedOn w:val="Normal"/>
    <w:next w:val="Normal"/>
    <w:qFormat/>
    <w:rsid w:val="00B53E15"/>
    <w:pPr>
      <w:keepNext/>
      <w:numPr>
        <w:ilvl w:val="3"/>
        <w:numId w:val="6"/>
      </w:numPr>
      <w:outlineLvl w:val="3"/>
    </w:pPr>
    <w:rPr>
      <w:b w:val="0"/>
    </w:rPr>
  </w:style>
  <w:style w:type="paragraph" w:styleId="Ttulo5">
    <w:name w:val="heading 5"/>
    <w:basedOn w:val="Normal"/>
    <w:next w:val="Normal"/>
    <w:link w:val="Ttulo5Car"/>
    <w:semiHidden/>
    <w:unhideWhenUsed/>
    <w:qFormat/>
    <w:rsid w:val="00795EB7"/>
    <w:pPr>
      <w:keepNext/>
      <w:keepLines/>
      <w:numPr>
        <w:ilvl w:val="4"/>
        <w:numId w:val="6"/>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795EB7"/>
    <w:pPr>
      <w:keepNext/>
      <w:keepLines/>
      <w:numPr>
        <w:ilvl w:val="5"/>
        <w:numId w:val="6"/>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795EB7"/>
    <w:pPr>
      <w:keepNext/>
      <w:keepLines/>
      <w:numPr>
        <w:ilvl w:val="6"/>
        <w:numId w:val="6"/>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795EB7"/>
    <w:pPr>
      <w:keepNext/>
      <w:keepLines/>
      <w:numPr>
        <w:ilvl w:val="7"/>
        <w:numId w:val="6"/>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795EB7"/>
    <w:pPr>
      <w:keepNext/>
      <w:keepLines/>
      <w:numPr>
        <w:ilvl w:val="8"/>
        <w:numId w:val="6"/>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ckmarks">
    <w:name w:val="NoTickmarks"/>
    <w:rsid w:val="00B53E15"/>
    <w:rPr>
      <w:vanish/>
    </w:rPr>
  </w:style>
  <w:style w:type="character" w:customStyle="1" w:styleId="Tickmarks">
    <w:name w:val="Tickmarks"/>
    <w:rsid w:val="00B53E15"/>
  </w:style>
  <w:style w:type="character" w:styleId="Nmerodepgina">
    <w:name w:val="page number"/>
    <w:basedOn w:val="Fuentedeprrafopredeter"/>
    <w:rsid w:val="00B53E15"/>
  </w:style>
  <w:style w:type="paragraph" w:styleId="TDC1">
    <w:name w:val="toc 1"/>
    <w:basedOn w:val="Normal"/>
    <w:next w:val="Normal"/>
    <w:uiPriority w:val="39"/>
    <w:rsid w:val="00B53E15"/>
    <w:pPr>
      <w:spacing w:before="120" w:after="120" w:line="280" w:lineRule="exact"/>
    </w:pPr>
    <w:rPr>
      <w:rFonts w:ascii="Arial" w:hAnsi="Arial" w:cs="Times New Roman"/>
      <w:b w:val="0"/>
      <w:bCs/>
      <w:sz w:val="22"/>
    </w:rPr>
  </w:style>
  <w:style w:type="paragraph" w:styleId="TDC2">
    <w:name w:val="toc 2"/>
    <w:basedOn w:val="Normal"/>
    <w:next w:val="Normal"/>
    <w:uiPriority w:val="39"/>
    <w:rsid w:val="00B53E15"/>
    <w:pPr>
      <w:spacing w:before="120"/>
      <w:ind w:left="200"/>
    </w:pPr>
    <w:rPr>
      <w:rFonts w:ascii="Arial" w:hAnsi="Arial" w:cs="Times New Roman"/>
      <w:b w:val="0"/>
      <w:iCs/>
      <w:sz w:val="22"/>
    </w:rPr>
  </w:style>
  <w:style w:type="paragraph" w:styleId="Encabezado">
    <w:name w:val="header"/>
    <w:aliases w:val="EY Header"/>
    <w:basedOn w:val="Normal"/>
    <w:link w:val="EncabezadoCar"/>
    <w:rsid w:val="00B53E15"/>
    <w:pPr>
      <w:tabs>
        <w:tab w:val="left" w:pos="360"/>
        <w:tab w:val="left" w:pos="720"/>
        <w:tab w:val="center" w:pos="4320"/>
        <w:tab w:val="right" w:pos="8640"/>
        <w:tab w:val="right" w:pos="8910"/>
      </w:tabs>
      <w:spacing w:line="280" w:lineRule="atLeast"/>
      <w:jc w:val="both"/>
    </w:pPr>
  </w:style>
  <w:style w:type="paragraph" w:styleId="Piedepgina">
    <w:name w:val="footer"/>
    <w:basedOn w:val="Normal"/>
    <w:link w:val="PiedepginaCar"/>
    <w:uiPriority w:val="99"/>
    <w:rsid w:val="00B53E15"/>
    <w:pPr>
      <w:tabs>
        <w:tab w:val="left" w:pos="360"/>
        <w:tab w:val="left" w:pos="720"/>
        <w:tab w:val="center" w:pos="4320"/>
        <w:tab w:val="right" w:pos="8640"/>
        <w:tab w:val="right" w:pos="8910"/>
      </w:tabs>
      <w:spacing w:line="280" w:lineRule="atLeast"/>
      <w:jc w:val="both"/>
    </w:pPr>
  </w:style>
  <w:style w:type="paragraph" w:customStyle="1" w:styleId="HeadingI">
    <w:name w:val="Heading I"/>
    <w:basedOn w:val="Ttulo1"/>
    <w:rsid w:val="00B53E15"/>
    <w:pPr>
      <w:outlineLvl w:val="9"/>
    </w:pPr>
  </w:style>
  <w:style w:type="paragraph" w:styleId="TDC3">
    <w:name w:val="toc 3"/>
    <w:basedOn w:val="Normal"/>
    <w:next w:val="Normal"/>
    <w:uiPriority w:val="39"/>
    <w:rsid w:val="0075538A"/>
    <w:pPr>
      <w:ind w:left="400"/>
    </w:pPr>
    <w:rPr>
      <w:rFonts w:ascii="Arial" w:hAnsi="Arial" w:cs="Times New Roman"/>
      <w:b w:val="0"/>
    </w:rPr>
  </w:style>
  <w:style w:type="paragraph" w:styleId="Textoindependiente">
    <w:name w:val="Body Text"/>
    <w:basedOn w:val="Normal"/>
    <w:link w:val="TextoindependienteCar"/>
    <w:rsid w:val="00B53E15"/>
    <w:rPr>
      <w:color w:val="000000"/>
    </w:rPr>
  </w:style>
  <w:style w:type="paragraph" w:styleId="Textodebloque">
    <w:name w:val="Block Text"/>
    <w:basedOn w:val="Normal"/>
    <w:rsid w:val="00B53E15"/>
    <w:pPr>
      <w:ind w:left="-158" w:right="-108"/>
      <w:jc w:val="center"/>
    </w:pPr>
    <w:rPr>
      <w:b w:val="0"/>
    </w:rPr>
  </w:style>
  <w:style w:type="paragraph" w:styleId="Textonotapie">
    <w:name w:val="footnote text"/>
    <w:basedOn w:val="Normal"/>
    <w:semiHidden/>
    <w:rsid w:val="00B53E15"/>
  </w:style>
  <w:style w:type="character" w:styleId="Refdenotaalpie">
    <w:name w:val="footnote reference"/>
    <w:basedOn w:val="Fuentedeprrafopredeter"/>
    <w:semiHidden/>
    <w:rsid w:val="00B53E15"/>
    <w:rPr>
      <w:vertAlign w:val="superscript"/>
    </w:rPr>
  </w:style>
  <w:style w:type="paragraph" w:styleId="TDC4">
    <w:name w:val="toc 4"/>
    <w:basedOn w:val="Normal"/>
    <w:next w:val="Normal"/>
    <w:autoRedefine/>
    <w:uiPriority w:val="39"/>
    <w:rsid w:val="00B53E15"/>
    <w:pPr>
      <w:ind w:left="600"/>
    </w:pPr>
    <w:rPr>
      <w:rFonts w:ascii="Times New Roman" w:hAnsi="Times New Roman" w:cs="Times New Roman"/>
      <w:b w:val="0"/>
    </w:rPr>
  </w:style>
  <w:style w:type="paragraph" w:styleId="TDC5">
    <w:name w:val="toc 5"/>
    <w:basedOn w:val="Normal"/>
    <w:next w:val="Normal"/>
    <w:autoRedefine/>
    <w:uiPriority w:val="39"/>
    <w:rsid w:val="00B53E15"/>
    <w:pPr>
      <w:ind w:left="800"/>
    </w:pPr>
    <w:rPr>
      <w:rFonts w:ascii="Times New Roman" w:hAnsi="Times New Roman" w:cs="Times New Roman"/>
      <w:b w:val="0"/>
    </w:rPr>
  </w:style>
  <w:style w:type="paragraph" w:styleId="TDC6">
    <w:name w:val="toc 6"/>
    <w:basedOn w:val="Normal"/>
    <w:next w:val="Normal"/>
    <w:autoRedefine/>
    <w:uiPriority w:val="39"/>
    <w:rsid w:val="00B53E15"/>
    <w:pPr>
      <w:ind w:left="1000"/>
    </w:pPr>
    <w:rPr>
      <w:rFonts w:ascii="Times New Roman" w:hAnsi="Times New Roman" w:cs="Times New Roman"/>
      <w:b w:val="0"/>
    </w:rPr>
  </w:style>
  <w:style w:type="paragraph" w:styleId="TDC7">
    <w:name w:val="toc 7"/>
    <w:basedOn w:val="Normal"/>
    <w:next w:val="Normal"/>
    <w:autoRedefine/>
    <w:uiPriority w:val="39"/>
    <w:rsid w:val="00B53E15"/>
    <w:pPr>
      <w:ind w:left="1200"/>
    </w:pPr>
    <w:rPr>
      <w:rFonts w:ascii="Times New Roman" w:hAnsi="Times New Roman" w:cs="Times New Roman"/>
      <w:b w:val="0"/>
    </w:rPr>
  </w:style>
  <w:style w:type="paragraph" w:styleId="TDC8">
    <w:name w:val="toc 8"/>
    <w:basedOn w:val="Normal"/>
    <w:next w:val="Normal"/>
    <w:autoRedefine/>
    <w:uiPriority w:val="39"/>
    <w:rsid w:val="00B53E15"/>
    <w:pPr>
      <w:ind w:left="1400"/>
    </w:pPr>
    <w:rPr>
      <w:rFonts w:ascii="Times New Roman" w:hAnsi="Times New Roman" w:cs="Times New Roman"/>
      <w:b w:val="0"/>
    </w:rPr>
  </w:style>
  <w:style w:type="paragraph" w:styleId="TDC9">
    <w:name w:val="toc 9"/>
    <w:basedOn w:val="Normal"/>
    <w:next w:val="Normal"/>
    <w:autoRedefine/>
    <w:uiPriority w:val="39"/>
    <w:rsid w:val="00B53E15"/>
    <w:pPr>
      <w:ind w:left="1600"/>
    </w:pPr>
    <w:rPr>
      <w:rFonts w:ascii="Times New Roman" w:hAnsi="Times New Roman" w:cs="Times New Roman"/>
      <w:b w:val="0"/>
    </w:rPr>
  </w:style>
  <w:style w:type="paragraph" w:customStyle="1" w:styleId="EYBulletText">
    <w:name w:val="EY Bullet Text"/>
    <w:basedOn w:val="Normal"/>
    <w:rsid w:val="00B53E15"/>
    <w:pPr>
      <w:numPr>
        <w:numId w:val="3"/>
      </w:numPr>
    </w:pPr>
  </w:style>
  <w:style w:type="table" w:styleId="Tablaconcuadrcula">
    <w:name w:val="Table Grid"/>
    <w:basedOn w:val="Tablanormal"/>
    <w:uiPriority w:val="59"/>
    <w:rsid w:val="00B53E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Normal"/>
    <w:rsid w:val="00B53E15"/>
    <w:pPr>
      <w:numPr>
        <w:numId w:val="1"/>
      </w:numPr>
      <w:spacing w:before="80" w:after="80" w:line="220" w:lineRule="exact"/>
      <w:textAlignment w:val="auto"/>
    </w:pPr>
    <w:rPr>
      <w:rFonts w:ascii="Times New Roman" w:eastAsia="MS Mincho" w:hAnsi="Times New Roman"/>
      <w:b w:val="0"/>
      <w:bCs/>
      <w:sz w:val="18"/>
      <w:lang w:val="en-AU"/>
    </w:rPr>
  </w:style>
  <w:style w:type="paragraph" w:customStyle="1" w:styleId="TableColHeading">
    <w:name w:val="Table Col Heading"/>
    <w:basedOn w:val="Normal"/>
    <w:rsid w:val="00B53E15"/>
    <w:pPr>
      <w:spacing w:before="60" w:after="80" w:line="264" w:lineRule="auto"/>
      <w:ind w:right="113"/>
      <w:jc w:val="center"/>
      <w:textAlignment w:val="auto"/>
    </w:pPr>
    <w:rPr>
      <w:rFonts w:ascii="EY Gothic Cond Demi" w:hAnsi="EY Gothic Cond Demi"/>
      <w:b w:val="0"/>
      <w:bCs/>
      <w:color w:val="FFFFFF"/>
      <w:sz w:val="28"/>
      <w:lang w:val="en-AU"/>
    </w:rPr>
  </w:style>
  <w:style w:type="paragraph" w:customStyle="1" w:styleId="TableSubheading">
    <w:name w:val="Table Subheading"/>
    <w:basedOn w:val="Normal"/>
    <w:next w:val="Normal"/>
    <w:rsid w:val="00B53E15"/>
    <w:pPr>
      <w:numPr>
        <w:ilvl w:val="12"/>
      </w:numPr>
      <w:spacing w:before="80" w:after="80" w:line="240" w:lineRule="exact"/>
      <w:ind w:right="113"/>
      <w:textAlignment w:val="auto"/>
    </w:pPr>
    <w:rPr>
      <w:rFonts w:ascii="EY Gothic Cond Medium" w:eastAsia="MS Mincho" w:hAnsi="EY Gothic Cond Medium"/>
      <w:sz w:val="22"/>
      <w:lang w:val="en-AU"/>
    </w:rPr>
  </w:style>
  <w:style w:type="paragraph" w:customStyle="1" w:styleId="TableBullet2">
    <w:name w:val="Table Bullet 2"/>
    <w:basedOn w:val="TableBullet1"/>
    <w:rsid w:val="00B53E15"/>
    <w:pPr>
      <w:numPr>
        <w:ilvl w:val="1"/>
      </w:numPr>
    </w:pPr>
  </w:style>
  <w:style w:type="paragraph" w:styleId="Textoindependiente2">
    <w:name w:val="Body Text 2"/>
    <w:basedOn w:val="Normal"/>
    <w:rsid w:val="00B53E15"/>
    <w:pPr>
      <w:spacing w:after="120" w:line="480" w:lineRule="auto"/>
    </w:pPr>
  </w:style>
  <w:style w:type="paragraph" w:styleId="Ttulo">
    <w:name w:val="Title"/>
    <w:basedOn w:val="Normal"/>
    <w:link w:val="TtuloCar"/>
    <w:qFormat/>
    <w:rsid w:val="00B53E15"/>
    <w:pPr>
      <w:spacing w:before="240" w:after="60"/>
      <w:jc w:val="center"/>
    </w:pPr>
    <w:rPr>
      <w:rFonts w:ascii="Arial" w:hAnsi="Arial" w:cs="Times New Roman"/>
      <w:kern w:val="28"/>
      <w:sz w:val="36"/>
    </w:rPr>
  </w:style>
  <w:style w:type="character" w:styleId="Hipervnculo">
    <w:name w:val="Hyperlink"/>
    <w:basedOn w:val="Fuentedeprrafopredeter"/>
    <w:uiPriority w:val="99"/>
    <w:rsid w:val="00B53E15"/>
    <w:rPr>
      <w:color w:val="0000FF"/>
      <w:u w:val="single"/>
    </w:rPr>
  </w:style>
  <w:style w:type="paragraph" w:customStyle="1" w:styleId="TableHeader">
    <w:name w:val="Table Header"/>
    <w:autoRedefine/>
    <w:rsid w:val="00DB68F1"/>
    <w:pPr>
      <w:spacing w:beforeLines="40" w:afterLines="40"/>
      <w:jc w:val="center"/>
    </w:pPr>
    <w:rPr>
      <w:rFonts w:ascii="Arial" w:hAnsi="Arial" w:cs="Arial"/>
      <w:b/>
      <w:snapToGrid w:val="0"/>
      <w:sz w:val="18"/>
      <w:lang w:val="es-EC"/>
    </w:rPr>
  </w:style>
  <w:style w:type="paragraph" w:customStyle="1" w:styleId="TableColumnHeading">
    <w:name w:val="Table Column Heading"/>
    <w:basedOn w:val="Normal"/>
    <w:rsid w:val="00B53E15"/>
    <w:pPr>
      <w:widowControl w:val="0"/>
      <w:overflowPunct/>
      <w:autoSpaceDE/>
      <w:autoSpaceDN/>
      <w:adjustRightInd/>
      <w:jc w:val="center"/>
      <w:textAlignment w:val="auto"/>
    </w:pPr>
    <w:rPr>
      <w:rFonts w:ascii="Arial Narrow" w:hAnsi="Arial Narrow" w:cs="Times New Roman"/>
      <w:i/>
    </w:rPr>
  </w:style>
  <w:style w:type="paragraph" w:customStyle="1" w:styleId="RevisionHistory">
    <w:name w:val="Revision History"/>
    <w:basedOn w:val="Normal"/>
    <w:rsid w:val="00B53E15"/>
    <w:pPr>
      <w:widowControl w:val="0"/>
      <w:overflowPunct/>
      <w:autoSpaceDE/>
      <w:autoSpaceDN/>
      <w:adjustRightInd/>
      <w:textAlignment w:val="auto"/>
    </w:pPr>
    <w:rPr>
      <w:rFonts w:ascii="Arial Narrow" w:hAnsi="Arial Narrow" w:cs="Times New Roman"/>
      <w:sz w:val="28"/>
    </w:rPr>
  </w:style>
  <w:style w:type="paragraph" w:customStyle="1" w:styleId="NormalComment">
    <w:name w:val="Normal Comment"/>
    <w:basedOn w:val="Normal"/>
    <w:rsid w:val="00B53E15"/>
    <w:rPr>
      <w:rFonts w:ascii="Arial" w:hAnsi="Arial" w:cs="Times New Roman"/>
      <w:b w:val="0"/>
    </w:rPr>
  </w:style>
  <w:style w:type="paragraph" w:styleId="Lista2">
    <w:name w:val="List 2"/>
    <w:basedOn w:val="Normal"/>
    <w:rsid w:val="00B53E15"/>
    <w:pPr>
      <w:numPr>
        <w:numId w:val="2"/>
      </w:numPr>
      <w:overflowPunct/>
      <w:autoSpaceDE/>
      <w:autoSpaceDN/>
      <w:adjustRightInd/>
      <w:textAlignment w:val="auto"/>
    </w:pPr>
    <w:rPr>
      <w:rFonts w:ascii="Arial" w:hAnsi="Arial" w:cs="Times New Roman"/>
      <w:b w:val="0"/>
    </w:rPr>
  </w:style>
  <w:style w:type="paragraph" w:customStyle="1" w:styleId="DocumentTitle">
    <w:name w:val="Document Title"/>
    <w:basedOn w:val="Normal"/>
    <w:rsid w:val="00B53E15"/>
    <w:pPr>
      <w:pBdr>
        <w:top w:val="single" w:sz="8" w:space="1" w:color="auto"/>
      </w:pBdr>
      <w:overflowPunct/>
      <w:autoSpaceDE/>
      <w:autoSpaceDN/>
      <w:adjustRightInd/>
      <w:jc w:val="right"/>
      <w:textAlignment w:val="auto"/>
    </w:pPr>
    <w:rPr>
      <w:rFonts w:ascii="Arial" w:hAnsi="Arial" w:cs="Times New Roman"/>
      <w:i/>
      <w:sz w:val="52"/>
    </w:rPr>
  </w:style>
  <w:style w:type="paragraph" w:styleId="Sangradetextonormal">
    <w:name w:val="Body Text Indent"/>
    <w:basedOn w:val="Normal"/>
    <w:rsid w:val="00B53E15"/>
    <w:pPr>
      <w:overflowPunct/>
      <w:autoSpaceDE/>
      <w:autoSpaceDN/>
      <w:adjustRightInd/>
      <w:spacing w:after="120"/>
      <w:ind w:left="360"/>
      <w:textAlignment w:val="auto"/>
    </w:pPr>
    <w:rPr>
      <w:rFonts w:ascii="Arial" w:hAnsi="Arial" w:cs="Times New Roman"/>
      <w:b w:val="0"/>
      <w:sz w:val="22"/>
      <w:szCs w:val="24"/>
    </w:rPr>
  </w:style>
  <w:style w:type="character" w:styleId="Textoennegrita">
    <w:name w:val="Strong"/>
    <w:basedOn w:val="Fuentedeprrafopredeter"/>
    <w:qFormat/>
    <w:rsid w:val="00B53E15"/>
    <w:rPr>
      <w:b/>
      <w:bCs/>
    </w:rPr>
  </w:style>
  <w:style w:type="character" w:customStyle="1" w:styleId="TextoindependienteCar">
    <w:name w:val="Texto independiente Car"/>
    <w:basedOn w:val="Fuentedeprrafopredeter"/>
    <w:link w:val="Textoindependiente"/>
    <w:rsid w:val="00B53E15"/>
    <w:rPr>
      <w:rFonts w:ascii="Arial Bold" w:hAnsi="Arial Bold" w:cs="Arial"/>
      <w:b/>
      <w:color w:val="000000"/>
      <w:lang w:val="en-US" w:eastAsia="en-US" w:bidi="ar-SA"/>
    </w:rPr>
  </w:style>
  <w:style w:type="paragraph" w:customStyle="1" w:styleId="SectionHeading">
    <w:name w:val="SectionHeading"/>
    <w:basedOn w:val="Textoindependiente"/>
    <w:rsid w:val="00B53E15"/>
    <w:pPr>
      <w:overflowPunct/>
      <w:autoSpaceDE/>
      <w:autoSpaceDN/>
      <w:adjustRightInd/>
      <w:spacing w:before="120"/>
      <w:textAlignment w:val="auto"/>
    </w:pPr>
    <w:rPr>
      <w:rFonts w:ascii="Arial" w:hAnsi="Arial"/>
      <w:color w:val="auto"/>
      <w:sz w:val="24"/>
    </w:rPr>
  </w:style>
  <w:style w:type="paragraph" w:customStyle="1" w:styleId="EYBodytextwithparaspace">
    <w:name w:val="EY Body text (with para space)"/>
    <w:basedOn w:val="Normal"/>
    <w:link w:val="EYBodytextwithparaspaceChar"/>
    <w:rsid w:val="00B53E15"/>
    <w:pPr>
      <w:numPr>
        <w:ilvl w:val="4"/>
        <w:numId w:val="4"/>
      </w:numPr>
      <w:overflowPunct/>
      <w:autoSpaceDE/>
      <w:autoSpaceDN/>
      <w:adjustRightInd/>
      <w:spacing w:after="240"/>
      <w:textAlignment w:val="auto"/>
      <w:outlineLvl w:val="0"/>
    </w:pPr>
    <w:rPr>
      <w:rFonts w:ascii="EYInterstate Light" w:hAnsi="EYInterstate Light" w:cs="Times New Roman"/>
      <w:b w:val="0"/>
      <w:kern w:val="12"/>
      <w:sz w:val="19"/>
      <w:szCs w:val="24"/>
      <w:lang w:val="en-AU"/>
    </w:rPr>
  </w:style>
  <w:style w:type="table" w:customStyle="1" w:styleId="TableFormat-Standard">
    <w:name w:val="Table Format - Standard"/>
    <w:basedOn w:val="Tablanormal"/>
    <w:rsid w:val="00B53E15"/>
    <w:rPr>
      <w:rFonts w:ascii="Arial" w:hAnsi="Arial"/>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paragraph" w:customStyle="1" w:styleId="EYContents">
    <w:name w:val="EY Contents"/>
    <w:basedOn w:val="Normal"/>
    <w:next w:val="EYBodytextwithparaspace"/>
    <w:rsid w:val="00B53E15"/>
    <w:pPr>
      <w:keepNext/>
      <w:overflowPunct/>
      <w:autoSpaceDE/>
      <w:autoSpaceDN/>
      <w:adjustRightInd/>
      <w:spacing w:after="240"/>
      <w:textAlignment w:val="auto"/>
      <w:outlineLvl w:val="0"/>
    </w:pPr>
    <w:rPr>
      <w:rFonts w:ascii="EYInterstate Light" w:hAnsi="EYInterstate Light" w:cs="Times New Roman"/>
      <w:color w:val="7F7E82"/>
      <w:kern w:val="12"/>
      <w:sz w:val="28"/>
      <w:szCs w:val="24"/>
      <w:lang w:val="en-AU"/>
    </w:rPr>
  </w:style>
  <w:style w:type="paragraph" w:customStyle="1" w:styleId="EYTableText">
    <w:name w:val="EY Table Text"/>
    <w:basedOn w:val="Normal"/>
    <w:rsid w:val="00B53E15"/>
    <w:pPr>
      <w:overflowPunct/>
      <w:autoSpaceDE/>
      <w:autoSpaceDN/>
      <w:adjustRightInd/>
      <w:spacing w:before="20" w:after="20"/>
      <w:textAlignment w:val="auto"/>
      <w:outlineLvl w:val="0"/>
    </w:pPr>
    <w:rPr>
      <w:rFonts w:ascii="EYInterstate Light" w:hAnsi="EYInterstate Light" w:cs="Times New Roman"/>
      <w:b w:val="0"/>
      <w:sz w:val="16"/>
      <w:szCs w:val="24"/>
      <w:lang w:val="en-AU"/>
    </w:rPr>
  </w:style>
  <w:style w:type="paragraph" w:customStyle="1" w:styleId="EYTableHeading">
    <w:name w:val="EY Table Heading"/>
    <w:basedOn w:val="EYTableText"/>
    <w:rsid w:val="00B53E15"/>
    <w:pPr>
      <w:spacing w:before="60" w:after="60"/>
    </w:pPr>
    <w:rPr>
      <w:b/>
      <w:color w:val="7F7E82"/>
    </w:rPr>
  </w:style>
  <w:style w:type="numbering" w:customStyle="1" w:styleId="ParaNumbering">
    <w:name w:val="ParaNumbering"/>
    <w:basedOn w:val="Sinlista"/>
    <w:rsid w:val="00B53E15"/>
    <w:pPr>
      <w:numPr>
        <w:numId w:val="4"/>
      </w:numPr>
    </w:pPr>
  </w:style>
  <w:style w:type="character" w:customStyle="1" w:styleId="EYBodytextwithparaspaceChar">
    <w:name w:val="EY Body text (with para space) Char"/>
    <w:basedOn w:val="Fuentedeprrafopredeter"/>
    <w:link w:val="EYBodytextwithparaspace"/>
    <w:rsid w:val="00B53E15"/>
    <w:rPr>
      <w:rFonts w:ascii="EYInterstate Light" w:hAnsi="EYInterstate Light"/>
      <w:kern w:val="12"/>
      <w:sz w:val="19"/>
      <w:szCs w:val="24"/>
      <w:lang w:val="en-AU"/>
    </w:rPr>
  </w:style>
  <w:style w:type="paragraph" w:styleId="Textodeglobo">
    <w:name w:val="Balloon Text"/>
    <w:basedOn w:val="Normal"/>
    <w:link w:val="TextodegloboCar"/>
    <w:rsid w:val="001B7B96"/>
    <w:rPr>
      <w:rFonts w:ascii="Tahoma" w:hAnsi="Tahoma" w:cs="Tahoma"/>
      <w:sz w:val="16"/>
      <w:szCs w:val="16"/>
    </w:rPr>
  </w:style>
  <w:style w:type="character" w:customStyle="1" w:styleId="TextodegloboCar">
    <w:name w:val="Texto de globo Car"/>
    <w:basedOn w:val="Fuentedeprrafopredeter"/>
    <w:link w:val="Textodeglobo"/>
    <w:rsid w:val="001B7B96"/>
    <w:rPr>
      <w:rFonts w:ascii="Tahoma" w:hAnsi="Tahoma" w:cs="Tahoma"/>
      <w:b/>
      <w:sz w:val="16"/>
      <w:szCs w:val="16"/>
    </w:rPr>
  </w:style>
  <w:style w:type="character" w:styleId="Refdecomentario">
    <w:name w:val="annotation reference"/>
    <w:basedOn w:val="Fuentedeprrafopredeter"/>
    <w:rsid w:val="001B7B96"/>
    <w:rPr>
      <w:sz w:val="16"/>
      <w:szCs w:val="16"/>
    </w:rPr>
  </w:style>
  <w:style w:type="paragraph" w:styleId="Textocomentario">
    <w:name w:val="annotation text"/>
    <w:basedOn w:val="Normal"/>
    <w:link w:val="TextocomentarioCar"/>
    <w:rsid w:val="001B7B96"/>
  </w:style>
  <w:style w:type="character" w:customStyle="1" w:styleId="TextocomentarioCar">
    <w:name w:val="Texto comentario Car"/>
    <w:basedOn w:val="Fuentedeprrafopredeter"/>
    <w:link w:val="Textocomentario"/>
    <w:rsid w:val="001B7B96"/>
    <w:rPr>
      <w:rFonts w:ascii="Arial Bold" w:hAnsi="Arial Bold" w:cs="Arial"/>
      <w:b/>
    </w:rPr>
  </w:style>
  <w:style w:type="paragraph" w:styleId="Asuntodelcomentario">
    <w:name w:val="annotation subject"/>
    <w:basedOn w:val="Textocomentario"/>
    <w:next w:val="Textocomentario"/>
    <w:link w:val="AsuntodelcomentarioCar"/>
    <w:rsid w:val="001B7B96"/>
    <w:rPr>
      <w:bCs/>
    </w:rPr>
  </w:style>
  <w:style w:type="character" w:customStyle="1" w:styleId="AsuntodelcomentarioCar">
    <w:name w:val="Asunto del comentario Car"/>
    <w:basedOn w:val="TextocomentarioCar"/>
    <w:link w:val="Asuntodelcomentario"/>
    <w:rsid w:val="001B7B96"/>
    <w:rPr>
      <w:rFonts w:ascii="Arial Bold" w:hAnsi="Arial Bold" w:cs="Arial"/>
      <w:b/>
      <w:bCs/>
    </w:rPr>
  </w:style>
  <w:style w:type="paragraph" w:styleId="Revisin">
    <w:name w:val="Revision"/>
    <w:hidden/>
    <w:uiPriority w:val="99"/>
    <w:semiHidden/>
    <w:rsid w:val="00DA3BA6"/>
    <w:rPr>
      <w:rFonts w:ascii="Arial Bold" w:hAnsi="Arial Bold" w:cs="Arial"/>
      <w:b/>
    </w:rPr>
  </w:style>
  <w:style w:type="paragraph" w:customStyle="1" w:styleId="contentshead">
    <w:name w:val="contents head"/>
    <w:basedOn w:val="Ttulo1"/>
    <w:rsid w:val="00947828"/>
    <w:rPr>
      <w:sz w:val="40"/>
      <w:szCs w:val="40"/>
    </w:rPr>
  </w:style>
  <w:style w:type="paragraph" w:styleId="Prrafodelista">
    <w:name w:val="List Paragraph"/>
    <w:aliases w:val="Texto,List Paragraph1,Párrafo de lista1"/>
    <w:basedOn w:val="Normal"/>
    <w:link w:val="PrrafodelistaCar"/>
    <w:uiPriority w:val="34"/>
    <w:qFormat/>
    <w:rsid w:val="009E7F27"/>
    <w:pPr>
      <w:ind w:left="720"/>
      <w:contextualSpacing/>
    </w:pPr>
  </w:style>
  <w:style w:type="paragraph" w:customStyle="1" w:styleId="EYTabletext0">
    <w:name w:val="EY Table text"/>
    <w:basedOn w:val="Normal"/>
    <w:rsid w:val="00552685"/>
    <w:pPr>
      <w:suppressAutoHyphens/>
      <w:overflowPunct/>
      <w:autoSpaceDE/>
      <w:autoSpaceDN/>
      <w:adjustRightInd/>
      <w:spacing w:before="60" w:after="60"/>
      <w:textAlignment w:val="auto"/>
    </w:pPr>
    <w:rPr>
      <w:rFonts w:ascii="EYInterstate Light" w:hAnsi="EYInterstate Light" w:cs="Times New Roman"/>
      <w:b w:val="0"/>
      <w:kern w:val="12"/>
      <w:sz w:val="18"/>
      <w:szCs w:val="24"/>
      <w:lang w:val="en-GB"/>
    </w:rPr>
  </w:style>
  <w:style w:type="paragraph" w:customStyle="1" w:styleId="EYTableHeadings">
    <w:name w:val="EY Table Headings"/>
    <w:basedOn w:val="EYTableHeading"/>
    <w:rsid w:val="00552685"/>
    <w:pPr>
      <w:suppressAutoHyphens/>
      <w:outlineLvl w:val="9"/>
    </w:pPr>
    <w:rPr>
      <w:rFonts w:ascii="EYInterstate" w:hAnsi="EYInterstate"/>
      <w:color w:val="auto"/>
      <w:kern w:val="12"/>
      <w:szCs w:val="16"/>
      <w:lang w:val="en-GB"/>
    </w:rPr>
  </w:style>
  <w:style w:type="paragraph" w:customStyle="1" w:styleId="StyleSubhead2Before0Firstline0">
    <w:name w:val="Style Subhead 2 + Before:  0&quot; First line:  0&quot;"/>
    <w:basedOn w:val="Normal"/>
    <w:rsid w:val="00552685"/>
    <w:pPr>
      <w:numPr>
        <w:numId w:val="5"/>
      </w:numPr>
      <w:overflowPunct/>
      <w:autoSpaceDE/>
      <w:autoSpaceDN/>
      <w:adjustRightInd/>
      <w:spacing w:before="120" w:after="120" w:line="240" w:lineRule="exact"/>
      <w:textAlignment w:val="auto"/>
      <w:outlineLvl w:val="1"/>
    </w:pPr>
    <w:rPr>
      <w:rFonts w:ascii="EYInterstate" w:hAnsi="EYInterstate" w:cs="Times New Roman"/>
      <w:bCs/>
      <w:color w:val="646464"/>
    </w:rPr>
  </w:style>
  <w:style w:type="character" w:styleId="nfasis">
    <w:name w:val="Emphasis"/>
    <w:basedOn w:val="Fuentedeprrafopredeter"/>
    <w:uiPriority w:val="20"/>
    <w:qFormat/>
    <w:rsid w:val="001B157E"/>
    <w:rPr>
      <w:i/>
      <w:iCs/>
    </w:rPr>
  </w:style>
  <w:style w:type="character" w:customStyle="1" w:styleId="EncabezadoCar">
    <w:name w:val="Encabezado Car"/>
    <w:aliases w:val="EY Header Car"/>
    <w:basedOn w:val="Fuentedeprrafopredeter"/>
    <w:link w:val="Encabezado"/>
    <w:rsid w:val="00FE2B4B"/>
    <w:rPr>
      <w:rFonts w:ascii="Arial Bold" w:hAnsi="Arial Bold" w:cs="Arial"/>
      <w:b/>
    </w:rPr>
  </w:style>
  <w:style w:type="character" w:customStyle="1" w:styleId="PiedepginaCar">
    <w:name w:val="Pie de página Car"/>
    <w:basedOn w:val="Fuentedeprrafopredeter"/>
    <w:link w:val="Piedepgina"/>
    <w:uiPriority w:val="99"/>
    <w:rsid w:val="0000091D"/>
    <w:rPr>
      <w:rFonts w:ascii="Arial Bold" w:hAnsi="Arial Bold" w:cs="Arial"/>
      <w:b/>
    </w:rPr>
  </w:style>
  <w:style w:type="character" w:customStyle="1" w:styleId="PrrafodelistaCar">
    <w:name w:val="Párrafo de lista Car"/>
    <w:aliases w:val="Texto Car,List Paragraph1 Car,Párrafo de lista1 Car"/>
    <w:link w:val="Prrafodelista"/>
    <w:uiPriority w:val="34"/>
    <w:rsid w:val="00E72E9E"/>
    <w:rPr>
      <w:rFonts w:ascii="Arial Bold" w:hAnsi="Arial Bold" w:cs="Arial"/>
      <w:b/>
    </w:rPr>
  </w:style>
  <w:style w:type="paragraph" w:styleId="TtuloTDC">
    <w:name w:val="TOC Heading"/>
    <w:basedOn w:val="Ttulo1"/>
    <w:next w:val="Normal"/>
    <w:uiPriority w:val="39"/>
    <w:unhideWhenUsed/>
    <w:qFormat/>
    <w:rsid w:val="008B7345"/>
    <w:pPr>
      <w:keepLines/>
      <w:tabs>
        <w:tab w:val="clear" w:pos="8910"/>
      </w:tabs>
      <w:overflowPunct/>
      <w:autoSpaceDE/>
      <w:autoSpaceDN/>
      <w:adjustRightInd/>
      <w:spacing w:before="480" w:after="0"/>
      <w:jc w:val="left"/>
      <w:textAlignment w:val="auto"/>
      <w:outlineLvl w:val="9"/>
    </w:pPr>
    <w:rPr>
      <w:rFonts w:asciiTheme="majorHAnsi" w:eastAsiaTheme="majorEastAsia" w:hAnsiTheme="majorHAnsi" w:cstheme="majorBidi"/>
      <w:b w:val="0"/>
      <w:bCs w:val="0"/>
      <w:color w:val="365F91" w:themeColor="accent1" w:themeShade="BF"/>
      <w:kern w:val="0"/>
      <w:szCs w:val="28"/>
    </w:rPr>
  </w:style>
  <w:style w:type="character" w:customStyle="1" w:styleId="Ttulo2Car">
    <w:name w:val="Título 2 Car"/>
    <w:basedOn w:val="Fuentedeprrafopredeter"/>
    <w:link w:val="Ttulo2"/>
    <w:rsid w:val="000635F1"/>
    <w:rPr>
      <w:rFonts w:ascii="Arial" w:hAnsi="Arial" w:cs="Arial"/>
      <w:i/>
    </w:rPr>
  </w:style>
  <w:style w:type="character" w:customStyle="1" w:styleId="TtuloCar">
    <w:name w:val="Título Car"/>
    <w:basedOn w:val="Fuentedeprrafopredeter"/>
    <w:link w:val="Ttulo"/>
    <w:rsid w:val="0028260B"/>
    <w:rPr>
      <w:rFonts w:ascii="Arial" w:hAnsi="Arial"/>
      <w:b/>
      <w:kern w:val="28"/>
      <w:sz w:val="36"/>
    </w:rPr>
  </w:style>
  <w:style w:type="character" w:styleId="Hipervnculovisitado">
    <w:name w:val="FollowedHyperlink"/>
    <w:basedOn w:val="Fuentedeprrafopredeter"/>
    <w:uiPriority w:val="99"/>
    <w:semiHidden/>
    <w:unhideWhenUsed/>
    <w:rsid w:val="00A07B62"/>
    <w:rPr>
      <w:color w:val="800080"/>
      <w:u w:val="single"/>
    </w:rPr>
  </w:style>
  <w:style w:type="paragraph" w:customStyle="1" w:styleId="font5">
    <w:name w:val="font5"/>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lang w:val="es-EC" w:eastAsia="es-EC"/>
    </w:rPr>
  </w:style>
  <w:style w:type="paragraph" w:customStyle="1" w:styleId="font6">
    <w:name w:val="font6"/>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u w:val="single"/>
      <w:lang w:val="es-EC" w:eastAsia="es-EC"/>
    </w:rPr>
  </w:style>
  <w:style w:type="paragraph" w:customStyle="1" w:styleId="xl68">
    <w:name w:val="xl68"/>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69">
    <w:name w:val="xl69"/>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70">
    <w:name w:val="xl70"/>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1">
    <w:name w:val="xl7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2">
    <w:name w:val="xl72"/>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73">
    <w:name w:val="xl73"/>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2"/>
      <w:szCs w:val="22"/>
      <w:lang w:val="es-EC" w:eastAsia="es-EC"/>
    </w:rPr>
  </w:style>
  <w:style w:type="paragraph" w:customStyle="1" w:styleId="xl74">
    <w:name w:val="xl74"/>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5">
    <w:name w:val="xl75"/>
    <w:basedOn w:val="Normal"/>
    <w:rsid w:val="00A07B62"/>
    <w:pPr>
      <w:pBdr>
        <w:top w:val="single" w:sz="4" w:space="0" w:color="auto"/>
        <w:left w:val="single" w:sz="4" w:space="0" w:color="auto"/>
        <w:bottom w:val="single" w:sz="4" w:space="0" w:color="auto"/>
        <w:right w:val="single" w:sz="4" w:space="0" w:color="auto"/>
      </w:pBdr>
      <w:shd w:val="clear" w:color="000000" w:fill="000000"/>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6">
    <w:name w:val="xl76"/>
    <w:basedOn w:val="Normal"/>
    <w:rsid w:val="00A07B62"/>
    <w:pPr>
      <w:pBdr>
        <w:top w:val="single" w:sz="4" w:space="0" w:color="auto"/>
        <w:left w:val="single" w:sz="4" w:space="0" w:color="auto"/>
        <w:bottom w:val="single" w:sz="4" w:space="0" w:color="auto"/>
        <w:right w:val="single" w:sz="4" w:space="0" w:color="auto"/>
      </w:pBdr>
      <w:shd w:val="clear" w:color="000000" w:fill="999999"/>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7">
    <w:name w:val="xl77"/>
    <w:basedOn w:val="Normal"/>
    <w:rsid w:val="00A07B62"/>
    <w:pPr>
      <w:pBdr>
        <w:top w:val="single" w:sz="4" w:space="0" w:color="auto"/>
        <w:left w:val="single" w:sz="4" w:space="0" w:color="auto"/>
        <w:bottom w:val="single" w:sz="4" w:space="0" w:color="auto"/>
        <w:right w:val="single" w:sz="4" w:space="0" w:color="auto"/>
      </w:pBdr>
      <w:shd w:val="clear" w:color="000000" w:fill="D8D8D8"/>
      <w:overflowPunct/>
      <w:autoSpaceDE/>
      <w:autoSpaceDN/>
      <w:adjustRightInd/>
      <w:spacing w:before="100" w:beforeAutospacing="1" w:after="100" w:afterAutospacing="1"/>
      <w:jc w:val="center"/>
      <w:textAlignment w:val="center"/>
    </w:pPr>
    <w:rPr>
      <w:rFonts w:ascii="Calibri" w:hAnsi="Calibri" w:cs="Calibri"/>
      <w:bCs/>
      <w:sz w:val="24"/>
      <w:szCs w:val="24"/>
      <w:lang w:val="es-EC" w:eastAsia="es-EC"/>
    </w:rPr>
  </w:style>
  <w:style w:type="paragraph" w:customStyle="1" w:styleId="xl78">
    <w:name w:val="xl7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9">
    <w:name w:val="xl79"/>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80">
    <w:name w:val="xl80"/>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81">
    <w:name w:val="xl8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i/>
      <w:iCs/>
      <w:color w:val="000000"/>
      <w:sz w:val="24"/>
      <w:szCs w:val="24"/>
      <w:lang w:val="es-EC" w:eastAsia="es-EC"/>
    </w:rPr>
  </w:style>
  <w:style w:type="paragraph" w:customStyle="1" w:styleId="xl82">
    <w:name w:val="xl82"/>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3">
    <w:name w:val="xl83"/>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4">
    <w:name w:val="xl84"/>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2"/>
      <w:szCs w:val="22"/>
      <w:lang w:val="es-EC" w:eastAsia="es-EC"/>
    </w:rPr>
  </w:style>
  <w:style w:type="paragraph" w:customStyle="1" w:styleId="xl85">
    <w:name w:val="xl85"/>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customStyle="1" w:styleId="xl86">
    <w:name w:val="xl86"/>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7">
    <w:name w:val="xl87"/>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8">
    <w:name w:val="xl8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styleId="NormalWeb">
    <w:name w:val="Normal (Web)"/>
    <w:basedOn w:val="Normal"/>
    <w:uiPriority w:val="99"/>
    <w:semiHidden/>
    <w:unhideWhenUsed/>
    <w:rsid w:val="00E67670"/>
    <w:pPr>
      <w:overflowPunct/>
      <w:autoSpaceDE/>
      <w:autoSpaceDN/>
      <w:adjustRightInd/>
      <w:spacing w:before="100" w:beforeAutospacing="1" w:after="100" w:afterAutospacing="1"/>
      <w:textAlignment w:val="auto"/>
    </w:pPr>
    <w:rPr>
      <w:rFonts w:ascii="Times New Roman" w:eastAsiaTheme="minorEastAsia" w:hAnsi="Times New Roman" w:cs="Times New Roman"/>
      <w:b w:val="0"/>
      <w:sz w:val="24"/>
      <w:szCs w:val="24"/>
      <w:lang w:val="es-EC" w:eastAsia="es-EC"/>
    </w:rPr>
  </w:style>
  <w:style w:type="paragraph" w:customStyle="1" w:styleId="menu">
    <w:name w:val="menu"/>
    <w:basedOn w:val="Normal"/>
    <w:rsid w:val="00746C9D"/>
    <w:pPr>
      <w:overflowPunct/>
      <w:autoSpaceDE/>
      <w:autoSpaceDN/>
      <w:adjustRightInd/>
      <w:spacing w:before="100" w:beforeAutospacing="1" w:after="100" w:afterAutospacing="1"/>
      <w:textAlignment w:val="auto"/>
    </w:pPr>
    <w:rPr>
      <w:rFonts w:ascii="Tahoma" w:eastAsia="Arial Unicode MS" w:hAnsi="Tahoma"/>
      <w:b w:val="0"/>
      <w:color w:val="000000"/>
      <w:lang w:eastAsia="fr-FR"/>
    </w:rPr>
  </w:style>
  <w:style w:type="paragraph" w:customStyle="1" w:styleId="TableHeading">
    <w:name w:val="Table Heading"/>
    <w:basedOn w:val="Normal"/>
    <w:rsid w:val="00630E71"/>
    <w:pPr>
      <w:tabs>
        <w:tab w:val="left" w:pos="6120"/>
      </w:tabs>
      <w:overflowPunct/>
      <w:autoSpaceDE/>
      <w:autoSpaceDN/>
      <w:adjustRightInd/>
      <w:textAlignment w:val="auto"/>
    </w:pPr>
    <w:rPr>
      <w:rFonts w:ascii="Arial" w:hAnsi="Arial"/>
      <w:sz w:val="22"/>
      <w:szCs w:val="22"/>
    </w:rPr>
  </w:style>
  <w:style w:type="paragraph" w:customStyle="1" w:styleId="Instruction">
    <w:name w:val="Instruction"/>
    <w:basedOn w:val="Normal"/>
    <w:link w:val="InstructionChar"/>
    <w:rsid w:val="00630E71"/>
    <w:pPr>
      <w:overflowPunct/>
      <w:autoSpaceDE/>
      <w:autoSpaceDN/>
      <w:adjustRightInd/>
      <w:textAlignment w:val="auto"/>
    </w:pPr>
    <w:rPr>
      <w:rFonts w:ascii="Arial" w:hAnsi="Arial" w:cs="Times New Roman"/>
      <w:b w:val="0"/>
      <w:i/>
      <w:color w:val="000080"/>
    </w:rPr>
  </w:style>
  <w:style w:type="character" w:customStyle="1" w:styleId="InstructionChar">
    <w:name w:val="Instruction Char"/>
    <w:link w:val="Instruction"/>
    <w:rsid w:val="00630E71"/>
    <w:rPr>
      <w:rFonts w:ascii="Arial" w:hAnsi="Arial"/>
      <w:i/>
      <w:color w:val="000080"/>
    </w:rPr>
  </w:style>
  <w:style w:type="paragraph" w:customStyle="1" w:styleId="Normal-Table">
    <w:name w:val="Normal - Table"/>
    <w:basedOn w:val="Normal"/>
    <w:rsid w:val="000B6D09"/>
    <w:pPr>
      <w:overflowPunct/>
      <w:autoSpaceDE/>
      <w:autoSpaceDN/>
      <w:adjustRightInd/>
      <w:spacing w:before="20" w:after="20"/>
      <w:textAlignment w:val="auto"/>
    </w:pPr>
    <w:rPr>
      <w:rFonts w:ascii="Arial" w:hAnsi="Arial" w:cs="Times New Roman"/>
      <w:b w:val="0"/>
      <w:sz w:val="18"/>
      <w:szCs w:val="24"/>
      <w:lang w:val="en-AU" w:eastAsia="en-AU"/>
    </w:rPr>
  </w:style>
  <w:style w:type="paragraph" w:customStyle="1" w:styleId="TableNormal1">
    <w:name w:val="Table Normal1"/>
    <w:basedOn w:val="Normal"/>
    <w:rsid w:val="00606471"/>
    <w:pPr>
      <w:keepLines/>
      <w:tabs>
        <w:tab w:val="num" w:pos="360"/>
      </w:tabs>
      <w:overflowPunct/>
      <w:autoSpaceDE/>
      <w:autoSpaceDN/>
      <w:adjustRightInd/>
      <w:spacing w:before="20" w:after="20"/>
      <w:ind w:left="431" w:firstLine="1"/>
      <w:textAlignment w:val="auto"/>
    </w:pPr>
    <w:rPr>
      <w:rFonts w:asciiTheme="minorHAnsi" w:hAnsiTheme="minorHAnsi" w:cs="Times New Roman"/>
      <w:b w:val="0"/>
      <w:color w:val="000000" w:themeColor="text1"/>
      <w:kern w:val="28"/>
      <w:sz w:val="18"/>
      <w:szCs w:val="22"/>
      <w:lang w:val="en-AU" w:eastAsia="en-AU"/>
    </w:rPr>
  </w:style>
  <w:style w:type="paragraph" w:styleId="Mapadeldocumento">
    <w:name w:val="Document Map"/>
    <w:basedOn w:val="Normal"/>
    <w:link w:val="MapadeldocumentoCar"/>
    <w:semiHidden/>
    <w:unhideWhenUsed/>
    <w:rsid w:val="000C186A"/>
    <w:rPr>
      <w:rFonts w:ascii="Tahoma" w:hAnsi="Tahoma" w:cs="Tahoma"/>
      <w:sz w:val="16"/>
      <w:szCs w:val="16"/>
    </w:rPr>
  </w:style>
  <w:style w:type="character" w:customStyle="1" w:styleId="MapadeldocumentoCar">
    <w:name w:val="Mapa del documento Car"/>
    <w:basedOn w:val="Fuentedeprrafopredeter"/>
    <w:link w:val="Mapadeldocumento"/>
    <w:semiHidden/>
    <w:rsid w:val="000C186A"/>
    <w:rPr>
      <w:rFonts w:ascii="Tahoma" w:hAnsi="Tahoma" w:cs="Tahoma"/>
      <w:b/>
      <w:sz w:val="16"/>
      <w:szCs w:val="16"/>
    </w:rPr>
  </w:style>
  <w:style w:type="character" w:customStyle="1" w:styleId="Ttulo5Car">
    <w:name w:val="Título 5 Car"/>
    <w:basedOn w:val="Fuentedeprrafopredeter"/>
    <w:link w:val="Ttulo5"/>
    <w:semiHidden/>
    <w:rsid w:val="00795EB7"/>
    <w:rPr>
      <w:rFonts w:asciiTheme="majorHAnsi" w:eastAsiaTheme="majorEastAsia" w:hAnsiTheme="majorHAnsi" w:cstheme="majorBidi"/>
      <w:b/>
      <w:color w:val="365F91" w:themeColor="accent1" w:themeShade="BF"/>
    </w:rPr>
  </w:style>
  <w:style w:type="character" w:customStyle="1" w:styleId="Ttulo6Car">
    <w:name w:val="Título 6 Car"/>
    <w:basedOn w:val="Fuentedeprrafopredeter"/>
    <w:link w:val="Ttulo6"/>
    <w:semiHidden/>
    <w:rsid w:val="00795EB7"/>
    <w:rPr>
      <w:rFonts w:asciiTheme="majorHAnsi" w:eastAsiaTheme="majorEastAsia" w:hAnsiTheme="majorHAnsi" w:cstheme="majorBidi"/>
      <w:b/>
      <w:color w:val="243F60" w:themeColor="accent1" w:themeShade="7F"/>
    </w:rPr>
  </w:style>
  <w:style w:type="character" w:customStyle="1" w:styleId="Ttulo7Car">
    <w:name w:val="Título 7 Car"/>
    <w:basedOn w:val="Fuentedeprrafopredeter"/>
    <w:link w:val="Ttulo7"/>
    <w:semiHidden/>
    <w:rsid w:val="00795EB7"/>
    <w:rPr>
      <w:rFonts w:asciiTheme="majorHAnsi" w:eastAsiaTheme="majorEastAsia" w:hAnsiTheme="majorHAnsi" w:cstheme="majorBidi"/>
      <w:b/>
      <w:i/>
      <w:iCs/>
      <w:color w:val="243F60" w:themeColor="accent1" w:themeShade="7F"/>
    </w:rPr>
  </w:style>
  <w:style w:type="character" w:customStyle="1" w:styleId="Ttulo8Car">
    <w:name w:val="Título 8 Car"/>
    <w:basedOn w:val="Fuentedeprrafopredeter"/>
    <w:link w:val="Ttulo8"/>
    <w:semiHidden/>
    <w:rsid w:val="00795EB7"/>
    <w:rPr>
      <w:rFonts w:asciiTheme="majorHAnsi" w:eastAsiaTheme="majorEastAsia" w:hAnsiTheme="majorHAnsi" w:cstheme="majorBidi"/>
      <w:b/>
      <w:color w:val="272727" w:themeColor="text1" w:themeTint="D8"/>
      <w:sz w:val="21"/>
      <w:szCs w:val="21"/>
    </w:rPr>
  </w:style>
  <w:style w:type="character" w:customStyle="1" w:styleId="Ttulo9Car">
    <w:name w:val="Título 9 Car"/>
    <w:basedOn w:val="Fuentedeprrafopredeter"/>
    <w:link w:val="Ttulo9"/>
    <w:semiHidden/>
    <w:rsid w:val="00795EB7"/>
    <w:rPr>
      <w:rFonts w:asciiTheme="majorHAnsi" w:eastAsiaTheme="majorEastAsia" w:hAnsiTheme="majorHAnsi" w:cstheme="majorBidi"/>
      <w:b/>
      <w:i/>
      <w:iCs/>
      <w:color w:val="272727" w:themeColor="text1" w:themeTint="D8"/>
      <w:sz w:val="21"/>
      <w:szCs w:val="21"/>
    </w:rPr>
  </w:style>
  <w:style w:type="character" w:customStyle="1" w:styleId="Ttulo1Car">
    <w:name w:val="Título 1 Car"/>
    <w:basedOn w:val="Fuentedeprrafopredeter"/>
    <w:link w:val="Ttulo1"/>
    <w:rsid w:val="007B3C80"/>
    <w:rPr>
      <w:rFonts w:ascii="Arial" w:hAnsi="Arial" w:cs="Arial"/>
      <w:b/>
      <w:bCs/>
      <w:kern w:val="28"/>
      <w:sz w:val="24"/>
      <w:szCs w:val="24"/>
      <w:lang w:val="es-EC"/>
    </w:rPr>
  </w:style>
  <w:style w:type="paragraph" w:customStyle="1" w:styleId="Standard">
    <w:name w:val="Standard"/>
    <w:rsid w:val="009806A5"/>
    <w:pPr>
      <w:suppressAutoHyphens/>
      <w:autoSpaceDN w:val="0"/>
      <w:textAlignment w:val="baseline"/>
    </w:pPr>
    <w:rPr>
      <w:rFonts w:ascii="Arial Bold" w:eastAsia="Arial Bold" w:hAnsi="Arial Bold"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895">
      <w:bodyDiv w:val="1"/>
      <w:marLeft w:val="0"/>
      <w:marRight w:val="0"/>
      <w:marTop w:val="0"/>
      <w:marBottom w:val="0"/>
      <w:divBdr>
        <w:top w:val="none" w:sz="0" w:space="0" w:color="auto"/>
        <w:left w:val="none" w:sz="0" w:space="0" w:color="auto"/>
        <w:bottom w:val="none" w:sz="0" w:space="0" w:color="auto"/>
        <w:right w:val="none" w:sz="0" w:space="0" w:color="auto"/>
      </w:divBdr>
      <w:divsChild>
        <w:div w:id="1975520590">
          <w:marLeft w:val="0"/>
          <w:marRight w:val="0"/>
          <w:marTop w:val="0"/>
          <w:marBottom w:val="0"/>
          <w:divBdr>
            <w:top w:val="none" w:sz="0" w:space="0" w:color="auto"/>
            <w:left w:val="none" w:sz="0" w:space="0" w:color="auto"/>
            <w:bottom w:val="none" w:sz="0" w:space="0" w:color="auto"/>
            <w:right w:val="none" w:sz="0" w:space="0" w:color="auto"/>
          </w:divBdr>
        </w:div>
      </w:divsChild>
    </w:div>
    <w:div w:id="148250988">
      <w:bodyDiv w:val="1"/>
      <w:marLeft w:val="0"/>
      <w:marRight w:val="0"/>
      <w:marTop w:val="0"/>
      <w:marBottom w:val="0"/>
      <w:divBdr>
        <w:top w:val="none" w:sz="0" w:space="0" w:color="auto"/>
        <w:left w:val="none" w:sz="0" w:space="0" w:color="auto"/>
        <w:bottom w:val="none" w:sz="0" w:space="0" w:color="auto"/>
        <w:right w:val="none" w:sz="0" w:space="0" w:color="auto"/>
      </w:divBdr>
      <w:divsChild>
        <w:div w:id="419914312">
          <w:marLeft w:val="274"/>
          <w:marRight w:val="0"/>
          <w:marTop w:val="80"/>
          <w:marBottom w:val="80"/>
          <w:divBdr>
            <w:top w:val="none" w:sz="0" w:space="0" w:color="auto"/>
            <w:left w:val="none" w:sz="0" w:space="0" w:color="auto"/>
            <w:bottom w:val="none" w:sz="0" w:space="0" w:color="auto"/>
            <w:right w:val="none" w:sz="0" w:space="0" w:color="auto"/>
          </w:divBdr>
        </w:div>
        <w:div w:id="421726754">
          <w:marLeft w:val="274"/>
          <w:marRight w:val="0"/>
          <w:marTop w:val="80"/>
          <w:marBottom w:val="80"/>
          <w:divBdr>
            <w:top w:val="none" w:sz="0" w:space="0" w:color="auto"/>
            <w:left w:val="none" w:sz="0" w:space="0" w:color="auto"/>
            <w:bottom w:val="none" w:sz="0" w:space="0" w:color="auto"/>
            <w:right w:val="none" w:sz="0" w:space="0" w:color="auto"/>
          </w:divBdr>
        </w:div>
        <w:div w:id="974145628">
          <w:marLeft w:val="274"/>
          <w:marRight w:val="0"/>
          <w:marTop w:val="80"/>
          <w:marBottom w:val="80"/>
          <w:divBdr>
            <w:top w:val="none" w:sz="0" w:space="0" w:color="auto"/>
            <w:left w:val="none" w:sz="0" w:space="0" w:color="auto"/>
            <w:bottom w:val="none" w:sz="0" w:space="0" w:color="auto"/>
            <w:right w:val="none" w:sz="0" w:space="0" w:color="auto"/>
          </w:divBdr>
        </w:div>
        <w:div w:id="497042179">
          <w:marLeft w:val="274"/>
          <w:marRight w:val="0"/>
          <w:marTop w:val="80"/>
          <w:marBottom w:val="80"/>
          <w:divBdr>
            <w:top w:val="none" w:sz="0" w:space="0" w:color="auto"/>
            <w:left w:val="none" w:sz="0" w:space="0" w:color="auto"/>
            <w:bottom w:val="none" w:sz="0" w:space="0" w:color="auto"/>
            <w:right w:val="none" w:sz="0" w:space="0" w:color="auto"/>
          </w:divBdr>
        </w:div>
        <w:div w:id="1606841324">
          <w:marLeft w:val="274"/>
          <w:marRight w:val="0"/>
          <w:marTop w:val="80"/>
          <w:marBottom w:val="80"/>
          <w:divBdr>
            <w:top w:val="none" w:sz="0" w:space="0" w:color="auto"/>
            <w:left w:val="none" w:sz="0" w:space="0" w:color="auto"/>
            <w:bottom w:val="none" w:sz="0" w:space="0" w:color="auto"/>
            <w:right w:val="none" w:sz="0" w:space="0" w:color="auto"/>
          </w:divBdr>
        </w:div>
        <w:div w:id="1548493319">
          <w:marLeft w:val="274"/>
          <w:marRight w:val="0"/>
          <w:marTop w:val="80"/>
          <w:marBottom w:val="80"/>
          <w:divBdr>
            <w:top w:val="none" w:sz="0" w:space="0" w:color="auto"/>
            <w:left w:val="none" w:sz="0" w:space="0" w:color="auto"/>
            <w:bottom w:val="none" w:sz="0" w:space="0" w:color="auto"/>
            <w:right w:val="none" w:sz="0" w:space="0" w:color="auto"/>
          </w:divBdr>
        </w:div>
        <w:div w:id="1744524153">
          <w:marLeft w:val="994"/>
          <w:marRight w:val="0"/>
          <w:marTop w:val="80"/>
          <w:marBottom w:val="80"/>
          <w:divBdr>
            <w:top w:val="none" w:sz="0" w:space="0" w:color="auto"/>
            <w:left w:val="none" w:sz="0" w:space="0" w:color="auto"/>
            <w:bottom w:val="none" w:sz="0" w:space="0" w:color="auto"/>
            <w:right w:val="none" w:sz="0" w:space="0" w:color="auto"/>
          </w:divBdr>
        </w:div>
        <w:div w:id="1786463611">
          <w:marLeft w:val="994"/>
          <w:marRight w:val="0"/>
          <w:marTop w:val="80"/>
          <w:marBottom w:val="80"/>
          <w:divBdr>
            <w:top w:val="none" w:sz="0" w:space="0" w:color="auto"/>
            <w:left w:val="none" w:sz="0" w:space="0" w:color="auto"/>
            <w:bottom w:val="none" w:sz="0" w:space="0" w:color="auto"/>
            <w:right w:val="none" w:sz="0" w:space="0" w:color="auto"/>
          </w:divBdr>
        </w:div>
        <w:div w:id="555051844">
          <w:marLeft w:val="994"/>
          <w:marRight w:val="0"/>
          <w:marTop w:val="80"/>
          <w:marBottom w:val="80"/>
          <w:divBdr>
            <w:top w:val="none" w:sz="0" w:space="0" w:color="auto"/>
            <w:left w:val="none" w:sz="0" w:space="0" w:color="auto"/>
            <w:bottom w:val="none" w:sz="0" w:space="0" w:color="auto"/>
            <w:right w:val="none" w:sz="0" w:space="0" w:color="auto"/>
          </w:divBdr>
        </w:div>
        <w:div w:id="1164202143">
          <w:marLeft w:val="994"/>
          <w:marRight w:val="0"/>
          <w:marTop w:val="80"/>
          <w:marBottom w:val="80"/>
          <w:divBdr>
            <w:top w:val="none" w:sz="0" w:space="0" w:color="auto"/>
            <w:left w:val="none" w:sz="0" w:space="0" w:color="auto"/>
            <w:bottom w:val="none" w:sz="0" w:space="0" w:color="auto"/>
            <w:right w:val="none" w:sz="0" w:space="0" w:color="auto"/>
          </w:divBdr>
        </w:div>
        <w:div w:id="2041197969">
          <w:marLeft w:val="994"/>
          <w:marRight w:val="0"/>
          <w:marTop w:val="80"/>
          <w:marBottom w:val="80"/>
          <w:divBdr>
            <w:top w:val="none" w:sz="0" w:space="0" w:color="auto"/>
            <w:left w:val="none" w:sz="0" w:space="0" w:color="auto"/>
            <w:bottom w:val="none" w:sz="0" w:space="0" w:color="auto"/>
            <w:right w:val="none" w:sz="0" w:space="0" w:color="auto"/>
          </w:divBdr>
        </w:div>
        <w:div w:id="143787682">
          <w:marLeft w:val="274"/>
          <w:marRight w:val="0"/>
          <w:marTop w:val="80"/>
          <w:marBottom w:val="80"/>
          <w:divBdr>
            <w:top w:val="none" w:sz="0" w:space="0" w:color="auto"/>
            <w:left w:val="none" w:sz="0" w:space="0" w:color="auto"/>
            <w:bottom w:val="none" w:sz="0" w:space="0" w:color="auto"/>
            <w:right w:val="none" w:sz="0" w:space="0" w:color="auto"/>
          </w:divBdr>
        </w:div>
      </w:divsChild>
    </w:div>
    <w:div w:id="240483623">
      <w:bodyDiv w:val="1"/>
      <w:marLeft w:val="0"/>
      <w:marRight w:val="0"/>
      <w:marTop w:val="0"/>
      <w:marBottom w:val="0"/>
      <w:divBdr>
        <w:top w:val="none" w:sz="0" w:space="0" w:color="auto"/>
        <w:left w:val="none" w:sz="0" w:space="0" w:color="auto"/>
        <w:bottom w:val="none" w:sz="0" w:space="0" w:color="auto"/>
        <w:right w:val="none" w:sz="0" w:space="0" w:color="auto"/>
      </w:divBdr>
      <w:divsChild>
        <w:div w:id="1722367666">
          <w:marLeft w:val="274"/>
          <w:marRight w:val="0"/>
          <w:marTop w:val="240"/>
          <w:marBottom w:val="240"/>
          <w:divBdr>
            <w:top w:val="none" w:sz="0" w:space="0" w:color="auto"/>
            <w:left w:val="none" w:sz="0" w:space="0" w:color="auto"/>
            <w:bottom w:val="none" w:sz="0" w:space="0" w:color="auto"/>
            <w:right w:val="none" w:sz="0" w:space="0" w:color="auto"/>
          </w:divBdr>
        </w:div>
        <w:div w:id="1147747363">
          <w:marLeft w:val="274"/>
          <w:marRight w:val="0"/>
          <w:marTop w:val="240"/>
          <w:marBottom w:val="240"/>
          <w:divBdr>
            <w:top w:val="none" w:sz="0" w:space="0" w:color="auto"/>
            <w:left w:val="none" w:sz="0" w:space="0" w:color="auto"/>
            <w:bottom w:val="none" w:sz="0" w:space="0" w:color="auto"/>
            <w:right w:val="none" w:sz="0" w:space="0" w:color="auto"/>
          </w:divBdr>
        </w:div>
        <w:div w:id="621882452">
          <w:marLeft w:val="274"/>
          <w:marRight w:val="0"/>
          <w:marTop w:val="240"/>
          <w:marBottom w:val="240"/>
          <w:divBdr>
            <w:top w:val="none" w:sz="0" w:space="0" w:color="auto"/>
            <w:left w:val="none" w:sz="0" w:space="0" w:color="auto"/>
            <w:bottom w:val="none" w:sz="0" w:space="0" w:color="auto"/>
            <w:right w:val="none" w:sz="0" w:space="0" w:color="auto"/>
          </w:divBdr>
        </w:div>
        <w:div w:id="546723365">
          <w:marLeft w:val="274"/>
          <w:marRight w:val="0"/>
          <w:marTop w:val="240"/>
          <w:marBottom w:val="240"/>
          <w:divBdr>
            <w:top w:val="none" w:sz="0" w:space="0" w:color="auto"/>
            <w:left w:val="none" w:sz="0" w:space="0" w:color="auto"/>
            <w:bottom w:val="none" w:sz="0" w:space="0" w:color="auto"/>
            <w:right w:val="none" w:sz="0" w:space="0" w:color="auto"/>
          </w:divBdr>
        </w:div>
        <w:div w:id="1929534453">
          <w:marLeft w:val="274"/>
          <w:marRight w:val="0"/>
          <w:marTop w:val="240"/>
          <w:marBottom w:val="240"/>
          <w:divBdr>
            <w:top w:val="none" w:sz="0" w:space="0" w:color="auto"/>
            <w:left w:val="none" w:sz="0" w:space="0" w:color="auto"/>
            <w:bottom w:val="none" w:sz="0" w:space="0" w:color="auto"/>
            <w:right w:val="none" w:sz="0" w:space="0" w:color="auto"/>
          </w:divBdr>
        </w:div>
        <w:div w:id="1809472152">
          <w:marLeft w:val="274"/>
          <w:marRight w:val="0"/>
          <w:marTop w:val="240"/>
          <w:marBottom w:val="240"/>
          <w:divBdr>
            <w:top w:val="none" w:sz="0" w:space="0" w:color="auto"/>
            <w:left w:val="none" w:sz="0" w:space="0" w:color="auto"/>
            <w:bottom w:val="none" w:sz="0" w:space="0" w:color="auto"/>
            <w:right w:val="none" w:sz="0" w:space="0" w:color="auto"/>
          </w:divBdr>
        </w:div>
        <w:div w:id="701511958">
          <w:marLeft w:val="274"/>
          <w:marRight w:val="0"/>
          <w:marTop w:val="240"/>
          <w:marBottom w:val="240"/>
          <w:divBdr>
            <w:top w:val="none" w:sz="0" w:space="0" w:color="auto"/>
            <w:left w:val="none" w:sz="0" w:space="0" w:color="auto"/>
            <w:bottom w:val="none" w:sz="0" w:space="0" w:color="auto"/>
            <w:right w:val="none" w:sz="0" w:space="0" w:color="auto"/>
          </w:divBdr>
        </w:div>
      </w:divsChild>
    </w:div>
    <w:div w:id="272176894">
      <w:bodyDiv w:val="1"/>
      <w:marLeft w:val="0"/>
      <w:marRight w:val="0"/>
      <w:marTop w:val="0"/>
      <w:marBottom w:val="0"/>
      <w:divBdr>
        <w:top w:val="none" w:sz="0" w:space="0" w:color="auto"/>
        <w:left w:val="none" w:sz="0" w:space="0" w:color="auto"/>
        <w:bottom w:val="none" w:sz="0" w:space="0" w:color="auto"/>
        <w:right w:val="none" w:sz="0" w:space="0" w:color="auto"/>
      </w:divBdr>
    </w:div>
    <w:div w:id="346298345">
      <w:bodyDiv w:val="1"/>
      <w:marLeft w:val="0"/>
      <w:marRight w:val="0"/>
      <w:marTop w:val="0"/>
      <w:marBottom w:val="0"/>
      <w:divBdr>
        <w:top w:val="none" w:sz="0" w:space="0" w:color="auto"/>
        <w:left w:val="none" w:sz="0" w:space="0" w:color="auto"/>
        <w:bottom w:val="none" w:sz="0" w:space="0" w:color="auto"/>
        <w:right w:val="none" w:sz="0" w:space="0" w:color="auto"/>
      </w:divBdr>
      <w:divsChild>
        <w:div w:id="494539370">
          <w:marLeft w:val="274"/>
          <w:marRight w:val="0"/>
          <w:marTop w:val="240"/>
          <w:marBottom w:val="240"/>
          <w:divBdr>
            <w:top w:val="none" w:sz="0" w:space="0" w:color="auto"/>
            <w:left w:val="none" w:sz="0" w:space="0" w:color="auto"/>
            <w:bottom w:val="none" w:sz="0" w:space="0" w:color="auto"/>
            <w:right w:val="none" w:sz="0" w:space="0" w:color="auto"/>
          </w:divBdr>
        </w:div>
        <w:div w:id="164441440">
          <w:marLeft w:val="274"/>
          <w:marRight w:val="0"/>
          <w:marTop w:val="240"/>
          <w:marBottom w:val="240"/>
          <w:divBdr>
            <w:top w:val="none" w:sz="0" w:space="0" w:color="auto"/>
            <w:left w:val="none" w:sz="0" w:space="0" w:color="auto"/>
            <w:bottom w:val="none" w:sz="0" w:space="0" w:color="auto"/>
            <w:right w:val="none" w:sz="0" w:space="0" w:color="auto"/>
          </w:divBdr>
        </w:div>
        <w:div w:id="1508789980">
          <w:marLeft w:val="994"/>
          <w:marRight w:val="0"/>
          <w:marTop w:val="240"/>
          <w:marBottom w:val="240"/>
          <w:divBdr>
            <w:top w:val="none" w:sz="0" w:space="0" w:color="auto"/>
            <w:left w:val="none" w:sz="0" w:space="0" w:color="auto"/>
            <w:bottom w:val="none" w:sz="0" w:space="0" w:color="auto"/>
            <w:right w:val="none" w:sz="0" w:space="0" w:color="auto"/>
          </w:divBdr>
        </w:div>
        <w:div w:id="1659646543">
          <w:marLeft w:val="994"/>
          <w:marRight w:val="0"/>
          <w:marTop w:val="240"/>
          <w:marBottom w:val="240"/>
          <w:divBdr>
            <w:top w:val="none" w:sz="0" w:space="0" w:color="auto"/>
            <w:left w:val="none" w:sz="0" w:space="0" w:color="auto"/>
            <w:bottom w:val="none" w:sz="0" w:space="0" w:color="auto"/>
            <w:right w:val="none" w:sz="0" w:space="0" w:color="auto"/>
          </w:divBdr>
        </w:div>
        <w:div w:id="714160842">
          <w:marLeft w:val="274"/>
          <w:marRight w:val="0"/>
          <w:marTop w:val="240"/>
          <w:marBottom w:val="240"/>
          <w:divBdr>
            <w:top w:val="none" w:sz="0" w:space="0" w:color="auto"/>
            <w:left w:val="none" w:sz="0" w:space="0" w:color="auto"/>
            <w:bottom w:val="none" w:sz="0" w:space="0" w:color="auto"/>
            <w:right w:val="none" w:sz="0" w:space="0" w:color="auto"/>
          </w:divBdr>
        </w:div>
        <w:div w:id="1733307523">
          <w:marLeft w:val="274"/>
          <w:marRight w:val="0"/>
          <w:marTop w:val="240"/>
          <w:marBottom w:val="240"/>
          <w:divBdr>
            <w:top w:val="none" w:sz="0" w:space="0" w:color="auto"/>
            <w:left w:val="none" w:sz="0" w:space="0" w:color="auto"/>
            <w:bottom w:val="none" w:sz="0" w:space="0" w:color="auto"/>
            <w:right w:val="none" w:sz="0" w:space="0" w:color="auto"/>
          </w:divBdr>
        </w:div>
        <w:div w:id="811217760">
          <w:marLeft w:val="274"/>
          <w:marRight w:val="0"/>
          <w:marTop w:val="240"/>
          <w:marBottom w:val="240"/>
          <w:divBdr>
            <w:top w:val="none" w:sz="0" w:space="0" w:color="auto"/>
            <w:left w:val="none" w:sz="0" w:space="0" w:color="auto"/>
            <w:bottom w:val="none" w:sz="0" w:space="0" w:color="auto"/>
            <w:right w:val="none" w:sz="0" w:space="0" w:color="auto"/>
          </w:divBdr>
        </w:div>
        <w:div w:id="138620131">
          <w:marLeft w:val="274"/>
          <w:marRight w:val="0"/>
          <w:marTop w:val="240"/>
          <w:marBottom w:val="240"/>
          <w:divBdr>
            <w:top w:val="none" w:sz="0" w:space="0" w:color="auto"/>
            <w:left w:val="none" w:sz="0" w:space="0" w:color="auto"/>
            <w:bottom w:val="none" w:sz="0" w:space="0" w:color="auto"/>
            <w:right w:val="none" w:sz="0" w:space="0" w:color="auto"/>
          </w:divBdr>
        </w:div>
      </w:divsChild>
    </w:div>
    <w:div w:id="414086994">
      <w:bodyDiv w:val="1"/>
      <w:marLeft w:val="0"/>
      <w:marRight w:val="0"/>
      <w:marTop w:val="0"/>
      <w:marBottom w:val="0"/>
      <w:divBdr>
        <w:top w:val="none" w:sz="0" w:space="0" w:color="auto"/>
        <w:left w:val="none" w:sz="0" w:space="0" w:color="auto"/>
        <w:bottom w:val="none" w:sz="0" w:space="0" w:color="auto"/>
        <w:right w:val="none" w:sz="0" w:space="0" w:color="auto"/>
      </w:divBdr>
    </w:div>
    <w:div w:id="567151279">
      <w:bodyDiv w:val="1"/>
      <w:marLeft w:val="0"/>
      <w:marRight w:val="0"/>
      <w:marTop w:val="0"/>
      <w:marBottom w:val="0"/>
      <w:divBdr>
        <w:top w:val="none" w:sz="0" w:space="0" w:color="auto"/>
        <w:left w:val="none" w:sz="0" w:space="0" w:color="auto"/>
        <w:bottom w:val="none" w:sz="0" w:space="0" w:color="auto"/>
        <w:right w:val="none" w:sz="0" w:space="0" w:color="auto"/>
      </w:divBdr>
      <w:divsChild>
        <w:div w:id="1679851057">
          <w:marLeft w:val="274"/>
          <w:marRight w:val="0"/>
          <w:marTop w:val="120"/>
          <w:marBottom w:val="120"/>
          <w:divBdr>
            <w:top w:val="none" w:sz="0" w:space="0" w:color="auto"/>
            <w:left w:val="none" w:sz="0" w:space="0" w:color="auto"/>
            <w:bottom w:val="none" w:sz="0" w:space="0" w:color="auto"/>
            <w:right w:val="none" w:sz="0" w:space="0" w:color="auto"/>
          </w:divBdr>
        </w:div>
        <w:div w:id="1145777580">
          <w:marLeft w:val="274"/>
          <w:marRight w:val="0"/>
          <w:marTop w:val="120"/>
          <w:marBottom w:val="120"/>
          <w:divBdr>
            <w:top w:val="none" w:sz="0" w:space="0" w:color="auto"/>
            <w:left w:val="none" w:sz="0" w:space="0" w:color="auto"/>
            <w:bottom w:val="none" w:sz="0" w:space="0" w:color="auto"/>
            <w:right w:val="none" w:sz="0" w:space="0" w:color="auto"/>
          </w:divBdr>
        </w:div>
        <w:div w:id="770512364">
          <w:marLeft w:val="994"/>
          <w:marRight w:val="0"/>
          <w:marTop w:val="120"/>
          <w:marBottom w:val="120"/>
          <w:divBdr>
            <w:top w:val="none" w:sz="0" w:space="0" w:color="auto"/>
            <w:left w:val="none" w:sz="0" w:space="0" w:color="auto"/>
            <w:bottom w:val="none" w:sz="0" w:space="0" w:color="auto"/>
            <w:right w:val="none" w:sz="0" w:space="0" w:color="auto"/>
          </w:divBdr>
        </w:div>
        <w:div w:id="375469234">
          <w:marLeft w:val="994"/>
          <w:marRight w:val="0"/>
          <w:marTop w:val="120"/>
          <w:marBottom w:val="120"/>
          <w:divBdr>
            <w:top w:val="none" w:sz="0" w:space="0" w:color="auto"/>
            <w:left w:val="none" w:sz="0" w:space="0" w:color="auto"/>
            <w:bottom w:val="none" w:sz="0" w:space="0" w:color="auto"/>
            <w:right w:val="none" w:sz="0" w:space="0" w:color="auto"/>
          </w:divBdr>
        </w:div>
        <w:div w:id="558134916">
          <w:marLeft w:val="994"/>
          <w:marRight w:val="0"/>
          <w:marTop w:val="120"/>
          <w:marBottom w:val="120"/>
          <w:divBdr>
            <w:top w:val="none" w:sz="0" w:space="0" w:color="auto"/>
            <w:left w:val="none" w:sz="0" w:space="0" w:color="auto"/>
            <w:bottom w:val="none" w:sz="0" w:space="0" w:color="auto"/>
            <w:right w:val="none" w:sz="0" w:space="0" w:color="auto"/>
          </w:divBdr>
        </w:div>
        <w:div w:id="1229878525">
          <w:marLeft w:val="274"/>
          <w:marRight w:val="0"/>
          <w:marTop w:val="120"/>
          <w:marBottom w:val="120"/>
          <w:divBdr>
            <w:top w:val="none" w:sz="0" w:space="0" w:color="auto"/>
            <w:left w:val="none" w:sz="0" w:space="0" w:color="auto"/>
            <w:bottom w:val="none" w:sz="0" w:space="0" w:color="auto"/>
            <w:right w:val="none" w:sz="0" w:space="0" w:color="auto"/>
          </w:divBdr>
        </w:div>
        <w:div w:id="1073940394">
          <w:marLeft w:val="274"/>
          <w:marRight w:val="0"/>
          <w:marTop w:val="240"/>
          <w:marBottom w:val="240"/>
          <w:divBdr>
            <w:top w:val="none" w:sz="0" w:space="0" w:color="auto"/>
            <w:left w:val="none" w:sz="0" w:space="0" w:color="auto"/>
            <w:bottom w:val="none" w:sz="0" w:space="0" w:color="auto"/>
            <w:right w:val="none" w:sz="0" w:space="0" w:color="auto"/>
          </w:divBdr>
        </w:div>
      </w:divsChild>
    </w:div>
    <w:div w:id="635572831">
      <w:bodyDiv w:val="1"/>
      <w:marLeft w:val="0"/>
      <w:marRight w:val="0"/>
      <w:marTop w:val="0"/>
      <w:marBottom w:val="0"/>
      <w:divBdr>
        <w:top w:val="none" w:sz="0" w:space="0" w:color="auto"/>
        <w:left w:val="none" w:sz="0" w:space="0" w:color="auto"/>
        <w:bottom w:val="none" w:sz="0" w:space="0" w:color="auto"/>
        <w:right w:val="none" w:sz="0" w:space="0" w:color="auto"/>
      </w:divBdr>
      <w:divsChild>
        <w:div w:id="1227062822">
          <w:marLeft w:val="274"/>
          <w:marRight w:val="0"/>
          <w:marTop w:val="240"/>
          <w:marBottom w:val="240"/>
          <w:divBdr>
            <w:top w:val="none" w:sz="0" w:space="0" w:color="auto"/>
            <w:left w:val="none" w:sz="0" w:space="0" w:color="auto"/>
            <w:bottom w:val="none" w:sz="0" w:space="0" w:color="auto"/>
            <w:right w:val="none" w:sz="0" w:space="0" w:color="auto"/>
          </w:divBdr>
        </w:div>
        <w:div w:id="586890507">
          <w:marLeft w:val="274"/>
          <w:marRight w:val="0"/>
          <w:marTop w:val="240"/>
          <w:marBottom w:val="240"/>
          <w:divBdr>
            <w:top w:val="none" w:sz="0" w:space="0" w:color="auto"/>
            <w:left w:val="none" w:sz="0" w:space="0" w:color="auto"/>
            <w:bottom w:val="none" w:sz="0" w:space="0" w:color="auto"/>
            <w:right w:val="none" w:sz="0" w:space="0" w:color="auto"/>
          </w:divBdr>
        </w:div>
        <w:div w:id="1636566339">
          <w:marLeft w:val="274"/>
          <w:marRight w:val="0"/>
          <w:marTop w:val="240"/>
          <w:marBottom w:val="240"/>
          <w:divBdr>
            <w:top w:val="none" w:sz="0" w:space="0" w:color="auto"/>
            <w:left w:val="none" w:sz="0" w:space="0" w:color="auto"/>
            <w:bottom w:val="none" w:sz="0" w:space="0" w:color="auto"/>
            <w:right w:val="none" w:sz="0" w:space="0" w:color="auto"/>
          </w:divBdr>
        </w:div>
        <w:div w:id="1496068645">
          <w:marLeft w:val="274"/>
          <w:marRight w:val="0"/>
          <w:marTop w:val="240"/>
          <w:marBottom w:val="240"/>
          <w:divBdr>
            <w:top w:val="none" w:sz="0" w:space="0" w:color="auto"/>
            <w:left w:val="none" w:sz="0" w:space="0" w:color="auto"/>
            <w:bottom w:val="none" w:sz="0" w:space="0" w:color="auto"/>
            <w:right w:val="none" w:sz="0" w:space="0" w:color="auto"/>
          </w:divBdr>
        </w:div>
        <w:div w:id="1375039894">
          <w:marLeft w:val="274"/>
          <w:marRight w:val="0"/>
          <w:marTop w:val="240"/>
          <w:marBottom w:val="240"/>
          <w:divBdr>
            <w:top w:val="none" w:sz="0" w:space="0" w:color="auto"/>
            <w:left w:val="none" w:sz="0" w:space="0" w:color="auto"/>
            <w:bottom w:val="none" w:sz="0" w:space="0" w:color="auto"/>
            <w:right w:val="none" w:sz="0" w:space="0" w:color="auto"/>
          </w:divBdr>
        </w:div>
        <w:div w:id="1040395555">
          <w:marLeft w:val="274"/>
          <w:marRight w:val="0"/>
          <w:marTop w:val="240"/>
          <w:marBottom w:val="240"/>
          <w:divBdr>
            <w:top w:val="none" w:sz="0" w:space="0" w:color="auto"/>
            <w:left w:val="none" w:sz="0" w:space="0" w:color="auto"/>
            <w:bottom w:val="none" w:sz="0" w:space="0" w:color="auto"/>
            <w:right w:val="none" w:sz="0" w:space="0" w:color="auto"/>
          </w:divBdr>
        </w:div>
      </w:divsChild>
    </w:div>
    <w:div w:id="675619129">
      <w:bodyDiv w:val="1"/>
      <w:marLeft w:val="0"/>
      <w:marRight w:val="0"/>
      <w:marTop w:val="0"/>
      <w:marBottom w:val="0"/>
      <w:divBdr>
        <w:top w:val="none" w:sz="0" w:space="0" w:color="auto"/>
        <w:left w:val="none" w:sz="0" w:space="0" w:color="auto"/>
        <w:bottom w:val="none" w:sz="0" w:space="0" w:color="auto"/>
        <w:right w:val="none" w:sz="0" w:space="0" w:color="auto"/>
      </w:divBdr>
    </w:div>
    <w:div w:id="713768660">
      <w:bodyDiv w:val="1"/>
      <w:marLeft w:val="0"/>
      <w:marRight w:val="0"/>
      <w:marTop w:val="0"/>
      <w:marBottom w:val="0"/>
      <w:divBdr>
        <w:top w:val="none" w:sz="0" w:space="0" w:color="auto"/>
        <w:left w:val="none" w:sz="0" w:space="0" w:color="auto"/>
        <w:bottom w:val="none" w:sz="0" w:space="0" w:color="auto"/>
        <w:right w:val="none" w:sz="0" w:space="0" w:color="auto"/>
      </w:divBdr>
    </w:div>
    <w:div w:id="789473551">
      <w:bodyDiv w:val="1"/>
      <w:marLeft w:val="0"/>
      <w:marRight w:val="0"/>
      <w:marTop w:val="0"/>
      <w:marBottom w:val="0"/>
      <w:divBdr>
        <w:top w:val="none" w:sz="0" w:space="0" w:color="auto"/>
        <w:left w:val="none" w:sz="0" w:space="0" w:color="auto"/>
        <w:bottom w:val="none" w:sz="0" w:space="0" w:color="auto"/>
        <w:right w:val="none" w:sz="0" w:space="0" w:color="auto"/>
      </w:divBdr>
    </w:div>
    <w:div w:id="818883736">
      <w:bodyDiv w:val="1"/>
      <w:marLeft w:val="0"/>
      <w:marRight w:val="0"/>
      <w:marTop w:val="0"/>
      <w:marBottom w:val="0"/>
      <w:divBdr>
        <w:top w:val="none" w:sz="0" w:space="0" w:color="auto"/>
        <w:left w:val="none" w:sz="0" w:space="0" w:color="auto"/>
        <w:bottom w:val="none" w:sz="0" w:space="0" w:color="auto"/>
        <w:right w:val="none" w:sz="0" w:space="0" w:color="auto"/>
      </w:divBdr>
    </w:div>
    <w:div w:id="840269486">
      <w:bodyDiv w:val="1"/>
      <w:marLeft w:val="0"/>
      <w:marRight w:val="0"/>
      <w:marTop w:val="0"/>
      <w:marBottom w:val="0"/>
      <w:divBdr>
        <w:top w:val="none" w:sz="0" w:space="0" w:color="auto"/>
        <w:left w:val="none" w:sz="0" w:space="0" w:color="auto"/>
        <w:bottom w:val="none" w:sz="0" w:space="0" w:color="auto"/>
        <w:right w:val="none" w:sz="0" w:space="0" w:color="auto"/>
      </w:divBdr>
    </w:div>
    <w:div w:id="947665716">
      <w:bodyDiv w:val="1"/>
      <w:marLeft w:val="0"/>
      <w:marRight w:val="0"/>
      <w:marTop w:val="0"/>
      <w:marBottom w:val="0"/>
      <w:divBdr>
        <w:top w:val="none" w:sz="0" w:space="0" w:color="auto"/>
        <w:left w:val="none" w:sz="0" w:space="0" w:color="auto"/>
        <w:bottom w:val="none" w:sz="0" w:space="0" w:color="auto"/>
        <w:right w:val="none" w:sz="0" w:space="0" w:color="auto"/>
      </w:divBdr>
    </w:div>
    <w:div w:id="998777444">
      <w:bodyDiv w:val="1"/>
      <w:marLeft w:val="0"/>
      <w:marRight w:val="0"/>
      <w:marTop w:val="0"/>
      <w:marBottom w:val="0"/>
      <w:divBdr>
        <w:top w:val="none" w:sz="0" w:space="0" w:color="auto"/>
        <w:left w:val="none" w:sz="0" w:space="0" w:color="auto"/>
        <w:bottom w:val="none" w:sz="0" w:space="0" w:color="auto"/>
        <w:right w:val="none" w:sz="0" w:space="0" w:color="auto"/>
      </w:divBdr>
      <w:divsChild>
        <w:div w:id="1788811216">
          <w:marLeft w:val="0"/>
          <w:marRight w:val="0"/>
          <w:marTop w:val="0"/>
          <w:marBottom w:val="0"/>
          <w:divBdr>
            <w:top w:val="none" w:sz="0" w:space="0" w:color="auto"/>
            <w:left w:val="none" w:sz="0" w:space="0" w:color="auto"/>
            <w:bottom w:val="none" w:sz="0" w:space="0" w:color="auto"/>
            <w:right w:val="none" w:sz="0" w:space="0" w:color="auto"/>
          </w:divBdr>
        </w:div>
        <w:div w:id="408111777">
          <w:marLeft w:val="0"/>
          <w:marRight w:val="0"/>
          <w:marTop w:val="0"/>
          <w:marBottom w:val="0"/>
          <w:divBdr>
            <w:top w:val="none" w:sz="0" w:space="0" w:color="auto"/>
            <w:left w:val="none" w:sz="0" w:space="0" w:color="auto"/>
            <w:bottom w:val="none" w:sz="0" w:space="0" w:color="auto"/>
            <w:right w:val="none" w:sz="0" w:space="0" w:color="auto"/>
          </w:divBdr>
        </w:div>
        <w:div w:id="2073113305">
          <w:marLeft w:val="0"/>
          <w:marRight w:val="0"/>
          <w:marTop w:val="0"/>
          <w:marBottom w:val="0"/>
          <w:divBdr>
            <w:top w:val="none" w:sz="0" w:space="0" w:color="auto"/>
            <w:left w:val="none" w:sz="0" w:space="0" w:color="auto"/>
            <w:bottom w:val="none" w:sz="0" w:space="0" w:color="auto"/>
            <w:right w:val="none" w:sz="0" w:space="0" w:color="auto"/>
          </w:divBdr>
          <w:divsChild>
            <w:div w:id="380137105">
              <w:marLeft w:val="0"/>
              <w:marRight w:val="0"/>
              <w:marTop w:val="0"/>
              <w:marBottom w:val="0"/>
              <w:divBdr>
                <w:top w:val="none" w:sz="0" w:space="0" w:color="auto"/>
                <w:left w:val="none" w:sz="0" w:space="0" w:color="auto"/>
                <w:bottom w:val="none" w:sz="0" w:space="0" w:color="auto"/>
                <w:right w:val="none" w:sz="0" w:space="0" w:color="auto"/>
              </w:divBdr>
            </w:div>
            <w:div w:id="1186938951">
              <w:marLeft w:val="0"/>
              <w:marRight w:val="0"/>
              <w:marTop w:val="0"/>
              <w:marBottom w:val="0"/>
              <w:divBdr>
                <w:top w:val="none" w:sz="0" w:space="0" w:color="auto"/>
                <w:left w:val="none" w:sz="0" w:space="0" w:color="auto"/>
                <w:bottom w:val="none" w:sz="0" w:space="0" w:color="auto"/>
                <w:right w:val="none" w:sz="0" w:space="0" w:color="auto"/>
              </w:divBdr>
            </w:div>
            <w:div w:id="2005668301">
              <w:marLeft w:val="0"/>
              <w:marRight w:val="0"/>
              <w:marTop w:val="0"/>
              <w:marBottom w:val="0"/>
              <w:divBdr>
                <w:top w:val="none" w:sz="0" w:space="0" w:color="auto"/>
                <w:left w:val="none" w:sz="0" w:space="0" w:color="auto"/>
                <w:bottom w:val="none" w:sz="0" w:space="0" w:color="auto"/>
                <w:right w:val="none" w:sz="0" w:space="0" w:color="auto"/>
              </w:divBdr>
            </w:div>
            <w:div w:id="2141802859">
              <w:marLeft w:val="0"/>
              <w:marRight w:val="0"/>
              <w:marTop w:val="0"/>
              <w:marBottom w:val="0"/>
              <w:divBdr>
                <w:top w:val="none" w:sz="0" w:space="0" w:color="auto"/>
                <w:left w:val="none" w:sz="0" w:space="0" w:color="auto"/>
                <w:bottom w:val="none" w:sz="0" w:space="0" w:color="auto"/>
                <w:right w:val="none" w:sz="0" w:space="0" w:color="auto"/>
              </w:divBdr>
            </w:div>
            <w:div w:id="238636627">
              <w:marLeft w:val="0"/>
              <w:marRight w:val="0"/>
              <w:marTop w:val="0"/>
              <w:marBottom w:val="0"/>
              <w:divBdr>
                <w:top w:val="none" w:sz="0" w:space="0" w:color="auto"/>
                <w:left w:val="none" w:sz="0" w:space="0" w:color="auto"/>
                <w:bottom w:val="none" w:sz="0" w:space="0" w:color="auto"/>
                <w:right w:val="none" w:sz="0" w:space="0" w:color="auto"/>
              </w:divBdr>
            </w:div>
            <w:div w:id="1592351017">
              <w:marLeft w:val="0"/>
              <w:marRight w:val="0"/>
              <w:marTop w:val="0"/>
              <w:marBottom w:val="0"/>
              <w:divBdr>
                <w:top w:val="none" w:sz="0" w:space="0" w:color="auto"/>
                <w:left w:val="none" w:sz="0" w:space="0" w:color="auto"/>
                <w:bottom w:val="none" w:sz="0" w:space="0" w:color="auto"/>
                <w:right w:val="none" w:sz="0" w:space="0" w:color="auto"/>
              </w:divBdr>
            </w:div>
            <w:div w:id="336348432">
              <w:marLeft w:val="0"/>
              <w:marRight w:val="0"/>
              <w:marTop w:val="0"/>
              <w:marBottom w:val="0"/>
              <w:divBdr>
                <w:top w:val="none" w:sz="0" w:space="0" w:color="auto"/>
                <w:left w:val="none" w:sz="0" w:space="0" w:color="auto"/>
                <w:bottom w:val="none" w:sz="0" w:space="0" w:color="auto"/>
                <w:right w:val="none" w:sz="0" w:space="0" w:color="auto"/>
              </w:divBdr>
            </w:div>
            <w:div w:id="581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6956">
      <w:bodyDiv w:val="1"/>
      <w:marLeft w:val="0"/>
      <w:marRight w:val="0"/>
      <w:marTop w:val="0"/>
      <w:marBottom w:val="0"/>
      <w:divBdr>
        <w:top w:val="none" w:sz="0" w:space="0" w:color="auto"/>
        <w:left w:val="none" w:sz="0" w:space="0" w:color="auto"/>
        <w:bottom w:val="none" w:sz="0" w:space="0" w:color="auto"/>
        <w:right w:val="none" w:sz="0" w:space="0" w:color="auto"/>
      </w:divBdr>
    </w:div>
    <w:div w:id="1082869375">
      <w:bodyDiv w:val="1"/>
      <w:marLeft w:val="0"/>
      <w:marRight w:val="0"/>
      <w:marTop w:val="0"/>
      <w:marBottom w:val="0"/>
      <w:divBdr>
        <w:top w:val="none" w:sz="0" w:space="0" w:color="auto"/>
        <w:left w:val="none" w:sz="0" w:space="0" w:color="auto"/>
        <w:bottom w:val="none" w:sz="0" w:space="0" w:color="auto"/>
        <w:right w:val="none" w:sz="0" w:space="0" w:color="auto"/>
      </w:divBdr>
    </w:div>
    <w:div w:id="1164707177">
      <w:bodyDiv w:val="1"/>
      <w:marLeft w:val="0"/>
      <w:marRight w:val="0"/>
      <w:marTop w:val="0"/>
      <w:marBottom w:val="0"/>
      <w:divBdr>
        <w:top w:val="none" w:sz="0" w:space="0" w:color="auto"/>
        <w:left w:val="none" w:sz="0" w:space="0" w:color="auto"/>
        <w:bottom w:val="none" w:sz="0" w:space="0" w:color="auto"/>
        <w:right w:val="none" w:sz="0" w:space="0" w:color="auto"/>
      </w:divBdr>
    </w:div>
    <w:div w:id="1246916645">
      <w:bodyDiv w:val="1"/>
      <w:marLeft w:val="0"/>
      <w:marRight w:val="0"/>
      <w:marTop w:val="0"/>
      <w:marBottom w:val="0"/>
      <w:divBdr>
        <w:top w:val="none" w:sz="0" w:space="0" w:color="auto"/>
        <w:left w:val="none" w:sz="0" w:space="0" w:color="auto"/>
        <w:bottom w:val="none" w:sz="0" w:space="0" w:color="auto"/>
        <w:right w:val="none" w:sz="0" w:space="0" w:color="auto"/>
      </w:divBdr>
    </w:div>
    <w:div w:id="1537350851">
      <w:bodyDiv w:val="1"/>
      <w:marLeft w:val="0"/>
      <w:marRight w:val="0"/>
      <w:marTop w:val="0"/>
      <w:marBottom w:val="0"/>
      <w:divBdr>
        <w:top w:val="none" w:sz="0" w:space="0" w:color="auto"/>
        <w:left w:val="none" w:sz="0" w:space="0" w:color="auto"/>
        <w:bottom w:val="none" w:sz="0" w:space="0" w:color="auto"/>
        <w:right w:val="none" w:sz="0" w:space="0" w:color="auto"/>
      </w:divBdr>
      <w:divsChild>
        <w:div w:id="910239879">
          <w:marLeft w:val="0"/>
          <w:marRight w:val="0"/>
          <w:marTop w:val="0"/>
          <w:marBottom w:val="0"/>
          <w:divBdr>
            <w:top w:val="none" w:sz="0" w:space="0" w:color="auto"/>
            <w:left w:val="none" w:sz="0" w:space="0" w:color="auto"/>
            <w:bottom w:val="none" w:sz="0" w:space="0" w:color="auto"/>
            <w:right w:val="none" w:sz="0" w:space="0" w:color="auto"/>
          </w:divBdr>
        </w:div>
      </w:divsChild>
    </w:div>
    <w:div w:id="1744789919">
      <w:bodyDiv w:val="1"/>
      <w:marLeft w:val="0"/>
      <w:marRight w:val="0"/>
      <w:marTop w:val="0"/>
      <w:marBottom w:val="0"/>
      <w:divBdr>
        <w:top w:val="none" w:sz="0" w:space="0" w:color="auto"/>
        <w:left w:val="none" w:sz="0" w:space="0" w:color="auto"/>
        <w:bottom w:val="none" w:sz="0" w:space="0" w:color="auto"/>
        <w:right w:val="none" w:sz="0" w:space="0" w:color="auto"/>
      </w:divBdr>
      <w:divsChild>
        <w:div w:id="976840660">
          <w:marLeft w:val="0"/>
          <w:marRight w:val="0"/>
          <w:marTop w:val="0"/>
          <w:marBottom w:val="0"/>
          <w:divBdr>
            <w:top w:val="none" w:sz="0" w:space="0" w:color="auto"/>
            <w:left w:val="none" w:sz="0" w:space="0" w:color="auto"/>
            <w:bottom w:val="none" w:sz="0" w:space="0" w:color="auto"/>
            <w:right w:val="none" w:sz="0" w:space="0" w:color="auto"/>
          </w:divBdr>
          <w:divsChild>
            <w:div w:id="203686417">
              <w:marLeft w:val="0"/>
              <w:marRight w:val="0"/>
              <w:marTop w:val="0"/>
              <w:marBottom w:val="0"/>
              <w:divBdr>
                <w:top w:val="none" w:sz="0" w:space="0" w:color="auto"/>
                <w:left w:val="none" w:sz="0" w:space="0" w:color="auto"/>
                <w:bottom w:val="none" w:sz="0" w:space="0" w:color="auto"/>
                <w:right w:val="none" w:sz="0" w:space="0" w:color="auto"/>
              </w:divBdr>
            </w:div>
            <w:div w:id="267274270">
              <w:marLeft w:val="0"/>
              <w:marRight w:val="0"/>
              <w:marTop w:val="0"/>
              <w:marBottom w:val="0"/>
              <w:divBdr>
                <w:top w:val="none" w:sz="0" w:space="0" w:color="auto"/>
                <w:left w:val="none" w:sz="0" w:space="0" w:color="auto"/>
                <w:bottom w:val="none" w:sz="0" w:space="0" w:color="auto"/>
                <w:right w:val="none" w:sz="0" w:space="0" w:color="auto"/>
              </w:divBdr>
            </w:div>
            <w:div w:id="299313593">
              <w:marLeft w:val="0"/>
              <w:marRight w:val="0"/>
              <w:marTop w:val="0"/>
              <w:marBottom w:val="0"/>
              <w:divBdr>
                <w:top w:val="none" w:sz="0" w:space="0" w:color="auto"/>
                <w:left w:val="none" w:sz="0" w:space="0" w:color="auto"/>
                <w:bottom w:val="none" w:sz="0" w:space="0" w:color="auto"/>
                <w:right w:val="none" w:sz="0" w:space="0" w:color="auto"/>
              </w:divBdr>
            </w:div>
            <w:div w:id="341054282">
              <w:marLeft w:val="0"/>
              <w:marRight w:val="0"/>
              <w:marTop w:val="0"/>
              <w:marBottom w:val="0"/>
              <w:divBdr>
                <w:top w:val="none" w:sz="0" w:space="0" w:color="auto"/>
                <w:left w:val="none" w:sz="0" w:space="0" w:color="auto"/>
                <w:bottom w:val="none" w:sz="0" w:space="0" w:color="auto"/>
                <w:right w:val="none" w:sz="0" w:space="0" w:color="auto"/>
              </w:divBdr>
            </w:div>
            <w:div w:id="534075962">
              <w:marLeft w:val="0"/>
              <w:marRight w:val="0"/>
              <w:marTop w:val="0"/>
              <w:marBottom w:val="0"/>
              <w:divBdr>
                <w:top w:val="none" w:sz="0" w:space="0" w:color="auto"/>
                <w:left w:val="none" w:sz="0" w:space="0" w:color="auto"/>
                <w:bottom w:val="none" w:sz="0" w:space="0" w:color="auto"/>
                <w:right w:val="none" w:sz="0" w:space="0" w:color="auto"/>
              </w:divBdr>
            </w:div>
            <w:div w:id="847794148">
              <w:marLeft w:val="0"/>
              <w:marRight w:val="0"/>
              <w:marTop w:val="0"/>
              <w:marBottom w:val="0"/>
              <w:divBdr>
                <w:top w:val="none" w:sz="0" w:space="0" w:color="auto"/>
                <w:left w:val="none" w:sz="0" w:space="0" w:color="auto"/>
                <w:bottom w:val="none" w:sz="0" w:space="0" w:color="auto"/>
                <w:right w:val="none" w:sz="0" w:space="0" w:color="auto"/>
              </w:divBdr>
            </w:div>
            <w:div w:id="1002512056">
              <w:marLeft w:val="0"/>
              <w:marRight w:val="0"/>
              <w:marTop w:val="0"/>
              <w:marBottom w:val="0"/>
              <w:divBdr>
                <w:top w:val="none" w:sz="0" w:space="0" w:color="auto"/>
                <w:left w:val="none" w:sz="0" w:space="0" w:color="auto"/>
                <w:bottom w:val="none" w:sz="0" w:space="0" w:color="auto"/>
                <w:right w:val="none" w:sz="0" w:space="0" w:color="auto"/>
              </w:divBdr>
            </w:div>
            <w:div w:id="1498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814">
      <w:bodyDiv w:val="1"/>
      <w:marLeft w:val="0"/>
      <w:marRight w:val="0"/>
      <w:marTop w:val="0"/>
      <w:marBottom w:val="0"/>
      <w:divBdr>
        <w:top w:val="none" w:sz="0" w:space="0" w:color="auto"/>
        <w:left w:val="none" w:sz="0" w:space="0" w:color="auto"/>
        <w:bottom w:val="none" w:sz="0" w:space="0" w:color="auto"/>
        <w:right w:val="none" w:sz="0" w:space="0" w:color="auto"/>
      </w:divBdr>
    </w:div>
    <w:div w:id="1902863901">
      <w:bodyDiv w:val="1"/>
      <w:marLeft w:val="0"/>
      <w:marRight w:val="0"/>
      <w:marTop w:val="0"/>
      <w:marBottom w:val="0"/>
      <w:divBdr>
        <w:top w:val="none" w:sz="0" w:space="0" w:color="auto"/>
        <w:left w:val="none" w:sz="0" w:space="0" w:color="auto"/>
        <w:bottom w:val="none" w:sz="0" w:space="0" w:color="auto"/>
        <w:right w:val="none" w:sz="0" w:space="0" w:color="auto"/>
      </w:divBdr>
    </w:div>
    <w:div w:id="2019383380">
      <w:bodyDiv w:val="1"/>
      <w:marLeft w:val="0"/>
      <w:marRight w:val="0"/>
      <w:marTop w:val="0"/>
      <w:marBottom w:val="0"/>
      <w:divBdr>
        <w:top w:val="none" w:sz="0" w:space="0" w:color="auto"/>
        <w:left w:val="none" w:sz="0" w:space="0" w:color="auto"/>
        <w:bottom w:val="none" w:sz="0" w:space="0" w:color="auto"/>
        <w:right w:val="none" w:sz="0" w:space="0" w:color="auto"/>
      </w:divBdr>
    </w:div>
    <w:div w:id="2068915628">
      <w:bodyDiv w:val="1"/>
      <w:marLeft w:val="0"/>
      <w:marRight w:val="0"/>
      <w:marTop w:val="0"/>
      <w:marBottom w:val="0"/>
      <w:divBdr>
        <w:top w:val="none" w:sz="0" w:space="0" w:color="auto"/>
        <w:left w:val="none" w:sz="0" w:space="0" w:color="auto"/>
        <w:bottom w:val="none" w:sz="0" w:space="0" w:color="auto"/>
        <w:right w:val="none" w:sz="0" w:space="0" w:color="auto"/>
      </w:divBdr>
      <w:divsChild>
        <w:div w:id="1620645420">
          <w:marLeft w:val="274"/>
          <w:marRight w:val="0"/>
          <w:marTop w:val="240"/>
          <w:marBottom w:val="240"/>
          <w:divBdr>
            <w:top w:val="none" w:sz="0" w:space="0" w:color="auto"/>
            <w:left w:val="none" w:sz="0" w:space="0" w:color="auto"/>
            <w:bottom w:val="none" w:sz="0" w:space="0" w:color="auto"/>
            <w:right w:val="none" w:sz="0" w:space="0" w:color="auto"/>
          </w:divBdr>
        </w:div>
        <w:div w:id="794717153">
          <w:marLeft w:val="274"/>
          <w:marRight w:val="0"/>
          <w:marTop w:val="240"/>
          <w:marBottom w:val="240"/>
          <w:divBdr>
            <w:top w:val="none" w:sz="0" w:space="0" w:color="auto"/>
            <w:left w:val="none" w:sz="0" w:space="0" w:color="auto"/>
            <w:bottom w:val="none" w:sz="0" w:space="0" w:color="auto"/>
            <w:right w:val="none" w:sz="0" w:space="0" w:color="auto"/>
          </w:divBdr>
        </w:div>
        <w:div w:id="1126582067">
          <w:marLeft w:val="274"/>
          <w:marRight w:val="0"/>
          <w:marTop w:val="240"/>
          <w:marBottom w:val="240"/>
          <w:divBdr>
            <w:top w:val="none" w:sz="0" w:space="0" w:color="auto"/>
            <w:left w:val="none" w:sz="0" w:space="0" w:color="auto"/>
            <w:bottom w:val="none" w:sz="0" w:space="0" w:color="auto"/>
            <w:right w:val="none" w:sz="0" w:space="0" w:color="auto"/>
          </w:divBdr>
        </w:div>
        <w:div w:id="225452951">
          <w:marLeft w:val="274"/>
          <w:marRight w:val="0"/>
          <w:marTop w:val="240"/>
          <w:marBottom w:val="240"/>
          <w:divBdr>
            <w:top w:val="none" w:sz="0" w:space="0" w:color="auto"/>
            <w:left w:val="none" w:sz="0" w:space="0" w:color="auto"/>
            <w:bottom w:val="none" w:sz="0" w:space="0" w:color="auto"/>
            <w:right w:val="none" w:sz="0" w:space="0" w:color="auto"/>
          </w:divBdr>
        </w:div>
        <w:div w:id="1928420048">
          <w:marLeft w:val="274"/>
          <w:marRight w:val="0"/>
          <w:marTop w:val="240"/>
          <w:marBottom w:val="240"/>
          <w:divBdr>
            <w:top w:val="none" w:sz="0" w:space="0" w:color="auto"/>
            <w:left w:val="none" w:sz="0" w:space="0" w:color="auto"/>
            <w:bottom w:val="none" w:sz="0" w:space="0" w:color="auto"/>
            <w:right w:val="none" w:sz="0" w:space="0" w:color="auto"/>
          </w:divBdr>
        </w:div>
        <w:div w:id="149490858">
          <w:marLeft w:val="274"/>
          <w:marRight w:val="0"/>
          <w:marTop w:val="240"/>
          <w:marBottom w:val="240"/>
          <w:divBdr>
            <w:top w:val="none" w:sz="0" w:space="0" w:color="auto"/>
            <w:left w:val="none" w:sz="0" w:space="0" w:color="auto"/>
            <w:bottom w:val="none" w:sz="0" w:space="0" w:color="auto"/>
            <w:right w:val="none" w:sz="0" w:space="0" w:color="auto"/>
          </w:divBdr>
        </w:div>
        <w:div w:id="1807043269">
          <w:marLeft w:val="274"/>
          <w:marRight w:val="0"/>
          <w:marTop w:val="240"/>
          <w:marBottom w:val="240"/>
          <w:divBdr>
            <w:top w:val="none" w:sz="0" w:space="0" w:color="auto"/>
            <w:left w:val="none" w:sz="0" w:space="0" w:color="auto"/>
            <w:bottom w:val="none" w:sz="0" w:space="0" w:color="auto"/>
            <w:right w:val="none" w:sz="0" w:space="0" w:color="auto"/>
          </w:divBdr>
        </w:div>
      </w:divsChild>
    </w:div>
    <w:div w:id="20955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7D21EA6EEE774BA0B3304BAB5B0202" ma:contentTypeVersion="15" ma:contentTypeDescription="Crear nuevo documento." ma:contentTypeScope="" ma:versionID="8ae1e17d3b60de63d08231c5fc8ea8dd">
  <xsd:schema xmlns:xsd="http://www.w3.org/2001/XMLSchema" xmlns:xs="http://www.w3.org/2001/XMLSchema" xmlns:p="http://schemas.microsoft.com/office/2006/metadata/properties" xmlns:ns3="6026327b-c314-4909-befc-a4a98577181e" xmlns:ns4="b6e5a916-dccc-4b33-8fba-9c21ee045b9d" targetNamespace="http://schemas.microsoft.com/office/2006/metadata/properties" ma:root="true" ma:fieldsID="f1d7a5a6bc41a9f218bf9bc444608aa7" ns3:_="" ns4:_="">
    <xsd:import namespace="6026327b-c314-4909-befc-a4a98577181e"/>
    <xsd:import namespace="b6e5a916-dccc-4b33-8fba-9c21ee045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6327b-c314-4909-befc-a4a985771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a916-dccc-4b33-8fba-9c21ee045b9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6026327b-c314-4909-befc-a4a9857718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D750A-A10C-42F1-A4E3-35D8C4C54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6327b-c314-4909-befc-a4a98577181e"/>
    <ds:schemaRef ds:uri="b6e5a916-dccc-4b33-8fba-9c21ee045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05F55-B529-40C8-A180-EDC6E38B6093}">
  <ds:schemaRefs>
    <ds:schemaRef ds:uri="http://schemas.openxmlformats.org/officeDocument/2006/bibliography"/>
  </ds:schemaRefs>
</ds:datastoreItem>
</file>

<file path=customXml/itemProps3.xml><?xml version="1.0" encoding="utf-8"?>
<ds:datastoreItem xmlns:ds="http://schemas.openxmlformats.org/officeDocument/2006/customXml" ds:itemID="{A7C2664A-64E1-4C64-A4AD-42488622B06D}">
  <ds:schemaRefs>
    <ds:schemaRef ds:uri="http://schemas.microsoft.com/office/2006/metadata/properties"/>
    <ds:schemaRef ds:uri="http://schemas.microsoft.com/office/infopath/2007/PartnerControls"/>
    <ds:schemaRef ds:uri="6026327b-c314-4909-befc-a4a98577181e"/>
  </ds:schemaRefs>
</ds:datastoreItem>
</file>

<file path=customXml/itemProps4.xml><?xml version="1.0" encoding="utf-8"?>
<ds:datastoreItem xmlns:ds="http://schemas.openxmlformats.org/officeDocument/2006/customXml" ds:itemID="{3FC437A1-D63B-44C7-98C7-C8A8C418B4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PM04 - Project charter template - detailed</vt:lpstr>
    </vt:vector>
  </TitlesOfParts>
  <Company>Ernst &amp; Young, LLP</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PM04 - Project charter template - detailed</dc:title>
  <dc:subject>Engagement Management</dc:subject>
  <dc:creator>EY Global Methods</dc:creator>
  <cp:keywords>Project Management Toolkit</cp:keywords>
  <cp:lastModifiedBy>KEVIN ALEXANDER BASTIDAS ZAVALA</cp:lastModifiedBy>
  <cp:revision>2</cp:revision>
  <cp:lastPrinted>2013-05-14T18:29:00Z</cp:lastPrinted>
  <dcterms:created xsi:type="dcterms:W3CDTF">2024-01-17T20:44:00Z</dcterms:created>
  <dcterms:modified xsi:type="dcterms:W3CDTF">2024-01-17T20:44:00Z</dcterms:modified>
  <cp:category>PM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0x010100277D21EA6EEE774BA0B3304BAB5B0202</vt:lpwstr>
  </property>
  <property fmtid="{D5CDD505-2E9C-101B-9397-08002B2CF9AE}" pid="3" name="MediaServiceImageTags">
    <vt:lpwstr/>
  </property>
</Properties>
</file>